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ED96" w14:textId="77777777" w:rsidR="00E56F7F" w:rsidRPr="00E56F7F" w:rsidRDefault="001C1864" w:rsidP="00C035FF">
      <w:pPr>
        <w:pStyle w:val="Title"/>
        <w:jc w:val="center"/>
      </w:pPr>
      <w:r>
        <w:t>U</w:t>
      </w:r>
      <w:r w:rsidR="00E56F7F" w:rsidRPr="00E56F7F">
        <w:t>pdate N4T/N4B Job Groups</w:t>
      </w:r>
    </w:p>
    <w:p w14:paraId="38F05AF9" w14:textId="77777777" w:rsidR="00E56F7F" w:rsidDel="00F6625F" w:rsidRDefault="00E56F7F" w:rsidP="00E56F7F">
      <w:pPr>
        <w:rPr>
          <w:del w:id="0" w:author="Li, Leo Yiqi" w:date="2020-07-29T15:41:00Z"/>
          <w:rFonts w:cstheme="minorHAnsi"/>
        </w:rPr>
      </w:pPr>
    </w:p>
    <w:p w14:paraId="77DEE73C" w14:textId="77C25060" w:rsidR="00E56F7F" w:rsidRDefault="00E56F7F" w:rsidP="00E56F7F">
      <w:pPr>
        <w:pStyle w:val="ListParagraph"/>
        <w:numPr>
          <w:ilvl w:val="0"/>
          <w:numId w:val="4"/>
        </w:numPr>
        <w:rPr>
          <w:ins w:id="1" w:author="Li, Yixin" w:date="2020-08-18T15:03:00Z"/>
          <w:rFonts w:cstheme="minorHAnsi"/>
        </w:rPr>
      </w:pPr>
      <w:r w:rsidRPr="00E56F7F">
        <w:rPr>
          <w:rFonts w:cstheme="minorHAnsi"/>
        </w:rPr>
        <w:t>Before update/delete job groups, you need to consider how many job groups need in new environments</w:t>
      </w:r>
      <w:ins w:id="2" w:author="Li, Leo Yiqi" w:date="2020-07-29T15:38:00Z">
        <w:r w:rsidR="00877C1E">
          <w:rPr>
            <w:rFonts w:cstheme="minorHAnsi"/>
          </w:rPr>
          <w:t xml:space="preserve"> and the nodes assignment</w:t>
        </w:r>
      </w:ins>
      <w:ins w:id="3" w:author="Li, Leo Yiqi" w:date="2020-07-29T15:51:00Z">
        <w:r w:rsidR="008C17DF">
          <w:rPr>
            <w:rFonts w:cstheme="minorHAnsi"/>
          </w:rPr>
          <w:t xml:space="preserve"> (also need to </w:t>
        </w:r>
      </w:ins>
      <w:ins w:id="4" w:author="Li, Leo Yiqi" w:date="2020-07-29T15:53:00Z">
        <w:r w:rsidR="008C17DF" w:rsidRPr="008C17DF">
          <w:rPr>
            <w:rFonts w:cstheme="minorHAnsi"/>
          </w:rPr>
          <w:t>standardize</w:t>
        </w:r>
        <w:r w:rsidR="008C17DF">
          <w:rPr>
            <w:rFonts w:cstheme="minorHAnsi"/>
          </w:rPr>
          <w:t xml:space="preserve"> the cluster node name in advanced</w:t>
        </w:r>
      </w:ins>
      <w:ins w:id="5" w:author="Li, Leo Yiqi" w:date="2020-07-29T15:51:00Z">
        <w:r w:rsidR="008C17DF">
          <w:rPr>
            <w:rFonts w:cstheme="minorHAnsi"/>
          </w:rPr>
          <w:t>)</w:t>
        </w:r>
      </w:ins>
      <w:r w:rsidRPr="00E56F7F">
        <w:rPr>
          <w:rFonts w:cstheme="minorHAnsi"/>
        </w:rPr>
        <w:t>.</w:t>
      </w:r>
      <w:del w:id="6" w:author="Li, Leo Yiqi" w:date="2020-07-29T15:30:00Z">
        <w:r w:rsidRPr="00E56F7F" w:rsidDel="00DE12B7">
          <w:rPr>
            <w:rFonts w:cstheme="minorHAnsi"/>
          </w:rPr>
          <w:delText xml:space="preserve"> In Dev and SIT, as there </w:delText>
        </w:r>
        <w:r w:rsidR="002A3C3A" w:rsidDel="00DE12B7">
          <w:rPr>
            <w:rFonts w:cstheme="minorHAnsi" w:hint="eastAsia"/>
          </w:rPr>
          <w:delText>are</w:delText>
        </w:r>
        <w:r w:rsidR="002A3C3A" w:rsidDel="00DE12B7">
          <w:rPr>
            <w:rFonts w:cstheme="minorHAnsi"/>
          </w:rPr>
          <w:delText xml:space="preserve"> </w:delText>
        </w:r>
        <w:r w:rsidRPr="00E56F7F" w:rsidDel="00DE12B7">
          <w:rPr>
            <w:rFonts w:cstheme="minorHAnsi"/>
          </w:rPr>
          <w:delText xml:space="preserve">only 4 cluster nodes, we define 4 job groups and each job groups </w:delText>
        </w:r>
        <w:r w:rsidR="00C04AA9" w:rsidDel="00DE12B7">
          <w:rPr>
            <w:rFonts w:cstheme="minorHAnsi"/>
          </w:rPr>
          <w:delText>have</w:delText>
        </w:r>
        <w:r w:rsidRPr="00E56F7F" w:rsidDel="00DE12B7">
          <w:rPr>
            <w:rFonts w:cstheme="minorHAnsi"/>
          </w:rPr>
          <w:delText xml:space="preserve"> only 1 App node.</w:delText>
        </w:r>
      </w:del>
      <w:del w:id="7" w:author="Li, Leo Yiqi" w:date="2020-07-29T15:37:00Z">
        <w:r w:rsidRPr="00E56F7F" w:rsidDel="00877C1E">
          <w:rPr>
            <w:rFonts w:cstheme="minorHAnsi"/>
          </w:rPr>
          <w:delText xml:space="preserve"> </w:delText>
        </w:r>
      </w:del>
    </w:p>
    <w:p w14:paraId="749277DF" w14:textId="1D301697" w:rsidR="001104BA" w:rsidRDefault="001104BA" w:rsidP="001104BA">
      <w:pPr>
        <w:ind w:left="720"/>
        <w:rPr>
          <w:ins w:id="8" w:author="Li, Yixin" w:date="2020-08-18T15:03:00Z"/>
          <w:rFonts w:cstheme="minorHAnsi"/>
        </w:rPr>
      </w:pPr>
    </w:p>
    <w:p w14:paraId="58DF6CB4" w14:textId="006C07A8" w:rsidR="001104BA" w:rsidRDefault="001104BA" w:rsidP="001104BA">
      <w:pPr>
        <w:ind w:left="720"/>
        <w:rPr>
          <w:ins w:id="9" w:author="Li, Yixin" w:date="2020-08-19T10:26:00Z"/>
          <w:rFonts w:cstheme="minorHAnsi"/>
        </w:rPr>
      </w:pPr>
      <w:ins w:id="10" w:author="Li, Yixin" w:date="2020-08-18T15:03:00Z">
        <w:r>
          <w:rPr>
            <w:rFonts w:cstheme="minorHAnsi"/>
          </w:rPr>
          <w:t>T</w:t>
        </w:r>
        <w:r>
          <w:rPr>
            <w:rFonts w:cstheme="minorHAnsi" w:hint="eastAsia"/>
          </w:rPr>
          <w:t>est</w:t>
        </w:r>
      </w:ins>
    </w:p>
    <w:p w14:paraId="4B6E6091" w14:textId="6610B2BC" w:rsidR="00F60C7F" w:rsidRDefault="00F60C7F" w:rsidP="00F60C7F">
      <w:pPr>
        <w:ind w:left="720"/>
        <w:rPr>
          <w:ins w:id="11" w:author="Li, Yixin" w:date="2020-08-19T10:26:00Z"/>
          <w:rFonts w:cstheme="minorHAnsi"/>
        </w:rPr>
      </w:pPr>
      <w:ins w:id="12" w:author="Li, Yixin" w:date="2020-08-19T10:26:00Z">
        <w:r>
          <w:rPr>
            <w:rFonts w:cstheme="minorHAnsi"/>
          </w:rPr>
          <w:t>T</w:t>
        </w:r>
        <w:r>
          <w:rPr>
            <w:rFonts w:cstheme="minorHAnsi" w:hint="eastAsia"/>
          </w:rPr>
          <w:t>est</w:t>
        </w:r>
        <w:r>
          <w:rPr>
            <w:rFonts w:cstheme="minorHAnsi"/>
          </w:rPr>
          <w:t>2</w:t>
        </w:r>
      </w:ins>
    </w:p>
    <w:p w14:paraId="5870B1B3" w14:textId="765E01E1" w:rsidR="00F60C7F" w:rsidRDefault="00F60C7F" w:rsidP="00F60C7F">
      <w:pPr>
        <w:ind w:left="720"/>
        <w:rPr>
          <w:ins w:id="13" w:author="Li, Yixin" w:date="2020-08-19T10:26:00Z"/>
          <w:rFonts w:cstheme="minorHAnsi"/>
        </w:rPr>
      </w:pPr>
      <w:ins w:id="14" w:author="Li, Yixin" w:date="2020-08-19T10:26:00Z">
        <w:r>
          <w:rPr>
            <w:rFonts w:cstheme="minorHAnsi"/>
          </w:rPr>
          <w:t>T</w:t>
        </w:r>
        <w:r>
          <w:rPr>
            <w:rFonts w:cstheme="minorHAnsi" w:hint="eastAsia"/>
          </w:rPr>
          <w:t>est</w:t>
        </w:r>
        <w:r>
          <w:rPr>
            <w:rFonts w:cstheme="minorHAnsi"/>
          </w:rPr>
          <w:t>3</w:t>
        </w:r>
        <w:bookmarkStart w:id="15" w:name="_GoBack"/>
        <w:bookmarkEnd w:id="15"/>
      </w:ins>
    </w:p>
    <w:p w14:paraId="29A5CB30" w14:textId="77777777" w:rsidR="00F60C7F" w:rsidRDefault="00F60C7F" w:rsidP="00F60C7F">
      <w:pPr>
        <w:ind w:left="720"/>
        <w:rPr>
          <w:ins w:id="16" w:author="Li, Yixin" w:date="2020-08-18T15:05:00Z"/>
          <w:rFonts w:cstheme="minorHAnsi"/>
        </w:rPr>
        <w:pPrChange w:id="17" w:author="Li, Yixin" w:date="2020-08-19T10:26:00Z">
          <w:pPr>
            <w:ind w:left="720"/>
          </w:pPr>
        </w:pPrChange>
      </w:pPr>
    </w:p>
    <w:p w14:paraId="3EE3C85A" w14:textId="4389F372" w:rsidR="00F825C0" w:rsidRDefault="00F825C0" w:rsidP="001104BA">
      <w:pPr>
        <w:ind w:left="720"/>
        <w:rPr>
          <w:ins w:id="18" w:author="Li, Yixin" w:date="2020-08-18T15:05:00Z"/>
          <w:rFonts w:cstheme="minorHAnsi"/>
        </w:rPr>
      </w:pPr>
    </w:p>
    <w:p w14:paraId="1E4D3295" w14:textId="55839681" w:rsidR="00F825C0" w:rsidRDefault="00F825C0">
      <w:pPr>
        <w:pStyle w:val="Heading1"/>
        <w:rPr>
          <w:ins w:id="19" w:author="Li, Yixin" w:date="2020-08-18T15:03:00Z"/>
        </w:rPr>
        <w:pPrChange w:id="20" w:author="Li, Yixin" w:date="2020-08-18T15:05:00Z">
          <w:pPr/>
        </w:pPrChange>
      </w:pPr>
      <w:ins w:id="21" w:author="Li, Yixin" w:date="2020-08-18T15:05:00Z">
        <w:r>
          <w:t>Test2</w:t>
        </w:r>
      </w:ins>
    </w:p>
    <w:p w14:paraId="1A8FE425" w14:textId="77777777" w:rsidR="001104BA" w:rsidRPr="001104BA" w:rsidRDefault="001104BA">
      <w:pPr>
        <w:rPr>
          <w:ins w:id="22" w:author="Li, Leo Yiqi" w:date="2020-07-29T15:39:00Z"/>
          <w:rFonts w:cstheme="minorHAnsi"/>
          <w:rPrChange w:id="23" w:author="Li, Yixin" w:date="2020-08-18T15:03:00Z">
            <w:rPr>
              <w:ins w:id="24" w:author="Li, Leo Yiqi" w:date="2020-07-29T15:39:00Z"/>
            </w:rPr>
          </w:rPrChange>
        </w:rPr>
        <w:pPrChange w:id="25" w:author="Li, Yixin" w:date="2020-08-18T15:03:00Z">
          <w:pPr>
            <w:pStyle w:val="ListParagraph"/>
            <w:numPr>
              <w:numId w:val="4"/>
            </w:numPr>
            <w:ind w:hanging="360"/>
          </w:pPr>
        </w:pPrChange>
      </w:pPr>
    </w:p>
    <w:p w14:paraId="3D59CE66" w14:textId="77777777" w:rsidR="00EA1933" w:rsidRDefault="00EA1933" w:rsidP="00EA1933">
      <w:pPr>
        <w:pStyle w:val="ListParagraph"/>
        <w:rPr>
          <w:ins w:id="26" w:author="Li, Leo Yiqi" w:date="2020-07-29T15:39:00Z"/>
          <w:rFonts w:cstheme="minorHAnsi"/>
        </w:rPr>
      </w:pPr>
    </w:p>
    <w:p w14:paraId="39500495" w14:textId="77777777" w:rsidR="00EA1933" w:rsidRPr="00EA1933" w:rsidRDefault="00EA1933">
      <w:pPr>
        <w:pStyle w:val="ListParagraph"/>
        <w:rPr>
          <w:rFonts w:cstheme="minorHAnsi"/>
          <w:b/>
          <w:bCs/>
          <w:u w:val="single"/>
          <w:rPrChange w:id="27" w:author="Li, Leo Yiqi" w:date="2020-07-29T15:39:00Z">
            <w:rPr>
              <w:rFonts w:cstheme="minorHAnsi"/>
            </w:rPr>
          </w:rPrChange>
        </w:rPr>
        <w:pPrChange w:id="28" w:author="Li, Leo Yiqi" w:date="2020-07-29T15:39:00Z">
          <w:pPr>
            <w:pStyle w:val="ListParagraph"/>
            <w:numPr>
              <w:numId w:val="4"/>
            </w:numPr>
            <w:ind w:hanging="360"/>
          </w:pPr>
        </w:pPrChange>
      </w:pPr>
      <w:ins w:id="29" w:author="Li, Leo Yiqi" w:date="2020-07-29T15:39:00Z">
        <w:r w:rsidRPr="00EA1933">
          <w:rPr>
            <w:rFonts w:cstheme="minorHAnsi"/>
            <w:b/>
            <w:bCs/>
            <w:u w:val="single"/>
            <w:rPrChange w:id="30" w:author="Li, Leo Yiqi" w:date="2020-07-29T15:39:00Z">
              <w:rPr>
                <w:rFonts w:cstheme="minorHAnsi"/>
              </w:rPr>
            </w:rPrChange>
          </w:rPr>
          <w:t>N4T</w:t>
        </w:r>
      </w:ins>
    </w:p>
    <w:p w14:paraId="4DCCA6B0" w14:textId="77777777" w:rsidR="00D85C73" w:rsidRPr="00EA1933" w:rsidDel="008979C8" w:rsidRDefault="00E56F7F" w:rsidP="00E56F7F">
      <w:pPr>
        <w:ind w:firstLine="720"/>
        <w:rPr>
          <w:del w:id="31" w:author="Leo Yiqi" w:date="2020-07-29T15:10:00Z"/>
          <w:rFonts w:cstheme="minorHAnsi"/>
          <w:b/>
          <w:bCs/>
          <w:u w:val="single"/>
          <w:rPrChange w:id="32" w:author="Li, Leo Yiqi" w:date="2020-07-29T15:39:00Z">
            <w:rPr>
              <w:del w:id="33" w:author="Leo Yiqi" w:date="2020-07-29T15:10:00Z"/>
              <w:rFonts w:cstheme="minorHAnsi"/>
            </w:rPr>
          </w:rPrChange>
        </w:rPr>
      </w:pPr>
      <w:del w:id="34" w:author="Leo Yiqi" w:date="2020-07-29T15:10:00Z">
        <w:r w:rsidRPr="00EA1933" w:rsidDel="008979C8">
          <w:rPr>
            <w:rFonts w:cstheme="minorHAnsi"/>
            <w:b/>
            <w:bCs/>
            <w:u w:val="single"/>
            <w:rPrChange w:id="35" w:author="Li, Leo Yiqi" w:date="2020-07-29T15:39:00Z">
              <w:rPr>
                <w:rFonts w:cstheme="minorHAnsi"/>
              </w:rPr>
            </w:rPrChange>
          </w:rPr>
          <w:delText>For production, it is better to define the same group name as previous production version.</w:delText>
        </w:r>
      </w:del>
    </w:p>
    <w:tbl>
      <w:tblPr>
        <w:tblW w:w="7910" w:type="dxa"/>
        <w:tblInd w:w="796" w:type="dxa"/>
        <w:tblLook w:val="04A0" w:firstRow="1" w:lastRow="0" w:firstColumn="1" w:lastColumn="0" w:noHBand="0" w:noVBand="1"/>
      </w:tblPr>
      <w:tblGrid>
        <w:gridCol w:w="1615"/>
        <w:gridCol w:w="1615"/>
        <w:gridCol w:w="2430"/>
        <w:gridCol w:w="2250"/>
      </w:tblGrid>
      <w:tr w:rsidR="005717B6" w:rsidRPr="00E56F7F" w:rsidDel="008979C8" w14:paraId="0A7A7EB5" w14:textId="77777777" w:rsidTr="005717B6">
        <w:trPr>
          <w:trHeight w:val="300"/>
          <w:del w:id="36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F23909E" w14:textId="77777777" w:rsidR="005717B6" w:rsidRPr="00E56F7F" w:rsidDel="008979C8" w:rsidRDefault="005717B6" w:rsidP="00E56F7F">
            <w:pPr>
              <w:rPr>
                <w:del w:id="37" w:author="Leo Yiqi" w:date="2020-07-29T15:10:00Z"/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6FDFB4" w14:textId="77777777" w:rsidR="005717B6" w:rsidRPr="00E56F7F" w:rsidDel="008979C8" w:rsidRDefault="005717B6" w:rsidP="00E56F7F">
            <w:pPr>
              <w:rPr>
                <w:del w:id="38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39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Job Group Name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E5E238" w14:textId="77777777" w:rsidR="005717B6" w:rsidRPr="00E56F7F" w:rsidDel="008979C8" w:rsidRDefault="005717B6" w:rsidP="00E56F7F">
            <w:pPr>
              <w:rPr>
                <w:del w:id="40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41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Include Cluster node (Dev/SIT)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4526B" w14:textId="77777777" w:rsidR="005717B6" w:rsidRPr="00E56F7F" w:rsidDel="008979C8" w:rsidRDefault="005717B6" w:rsidP="00E56F7F">
            <w:pPr>
              <w:rPr>
                <w:del w:id="42" w:author="Leo Yiqi" w:date="2020-07-29T15:10:00Z"/>
                <w:rFonts w:eastAsia="Times New Roman" w:cstheme="minorHAnsi"/>
                <w:b/>
                <w:bCs/>
                <w:color w:val="000000"/>
              </w:rPr>
            </w:pPr>
            <w:del w:id="43" w:author="Leo Yiqi" w:date="2020-07-29T15:10:00Z">
              <w:r w:rsidRPr="00E56F7F" w:rsidDel="008979C8">
                <w:rPr>
                  <w:rFonts w:eastAsia="Times New Roman" w:cstheme="minorHAnsi"/>
                  <w:b/>
                  <w:bCs/>
                  <w:color w:val="000000"/>
                </w:rPr>
                <w:delText>Include Cluster node (UAT)</w:delText>
              </w:r>
            </w:del>
          </w:p>
        </w:tc>
      </w:tr>
      <w:tr w:rsidR="005717B6" w:rsidRPr="00E56F7F" w:rsidDel="008979C8" w14:paraId="1C3308F2" w14:textId="77777777" w:rsidTr="005717B6">
        <w:trPr>
          <w:trHeight w:val="300"/>
          <w:del w:id="44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5BA333" w14:textId="77777777" w:rsidR="005717B6" w:rsidRPr="00E56F7F" w:rsidDel="008979C8" w:rsidRDefault="005717B6" w:rsidP="005717B6">
            <w:pPr>
              <w:rPr>
                <w:del w:id="45" w:author="Leo Yiqi" w:date="2020-07-29T15:10:00Z"/>
                <w:rFonts w:eastAsia="Times New Roman" w:cstheme="minorHAnsi"/>
                <w:color w:val="000000"/>
              </w:rPr>
            </w:pPr>
            <w:del w:id="46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08CE9" w14:textId="77777777" w:rsidR="005717B6" w:rsidRPr="00E56F7F" w:rsidDel="008979C8" w:rsidRDefault="005717B6" w:rsidP="005717B6">
            <w:pPr>
              <w:rPr>
                <w:del w:id="47" w:author="Leo Yiqi" w:date="2020-07-29T15:10:00Z"/>
                <w:rFonts w:eastAsia="Times New Roman" w:cstheme="minorHAnsi"/>
                <w:color w:val="000000"/>
              </w:rPr>
            </w:pPr>
            <w:del w:id="48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7A6EA8" w14:textId="77777777" w:rsidR="005717B6" w:rsidRPr="00E56F7F" w:rsidDel="008979C8" w:rsidRDefault="005717B6" w:rsidP="005717B6">
            <w:pPr>
              <w:rPr>
                <w:del w:id="49" w:author="Leo Yiqi" w:date="2020-07-29T15:10:00Z"/>
                <w:rFonts w:eastAsia="Times New Roman" w:cstheme="minorHAnsi"/>
                <w:color w:val="000000"/>
              </w:rPr>
            </w:pPr>
            <w:del w:id="50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3FCB9" w14:textId="77777777" w:rsidR="005717B6" w:rsidRPr="00E56F7F" w:rsidDel="008979C8" w:rsidRDefault="005717B6" w:rsidP="005717B6">
            <w:pPr>
              <w:rPr>
                <w:del w:id="51" w:author="Leo Yiqi" w:date="2020-07-29T15:10:00Z"/>
                <w:rFonts w:eastAsia="Times New Roman" w:cstheme="minorHAnsi"/>
                <w:color w:val="000000"/>
              </w:rPr>
            </w:pPr>
            <w:del w:id="52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App1, App2</w:delText>
              </w:r>
            </w:del>
          </w:p>
        </w:tc>
      </w:tr>
      <w:tr w:rsidR="005717B6" w:rsidRPr="00E56F7F" w:rsidDel="008979C8" w14:paraId="185A3D80" w14:textId="77777777" w:rsidTr="005717B6">
        <w:trPr>
          <w:trHeight w:val="300"/>
          <w:del w:id="53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EAE72E" w14:textId="77777777" w:rsidR="005717B6" w:rsidRPr="00E56F7F" w:rsidDel="008979C8" w:rsidRDefault="005717B6" w:rsidP="005717B6">
            <w:pPr>
              <w:rPr>
                <w:del w:id="54" w:author="Leo Yiqi" w:date="2020-07-29T15:10:00Z"/>
                <w:rFonts w:eastAsia="Times New Roman" w:cstheme="minorHAnsi"/>
                <w:color w:val="000000"/>
              </w:rPr>
            </w:pPr>
            <w:del w:id="55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3C38E" w14:textId="77777777" w:rsidR="005717B6" w:rsidRPr="00E56F7F" w:rsidDel="008979C8" w:rsidRDefault="005717B6" w:rsidP="005717B6">
            <w:pPr>
              <w:rPr>
                <w:del w:id="56" w:author="Leo Yiqi" w:date="2020-07-29T15:10:00Z"/>
                <w:rFonts w:eastAsia="Times New Roman" w:cstheme="minorHAnsi"/>
                <w:color w:val="000000"/>
              </w:rPr>
            </w:pPr>
            <w:del w:id="57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App2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1CB2B" w14:textId="77777777" w:rsidR="005717B6" w:rsidRPr="00E56F7F" w:rsidDel="008979C8" w:rsidRDefault="005717B6" w:rsidP="005717B6">
            <w:pPr>
              <w:rPr>
                <w:del w:id="58" w:author="Leo Yiqi" w:date="2020-07-29T15:10:00Z"/>
                <w:rFonts w:eastAsia="Times New Roman" w:cstheme="minorHAnsi"/>
                <w:color w:val="000000"/>
              </w:rPr>
            </w:pPr>
            <w:del w:id="59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App2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C0D63" w14:textId="77777777" w:rsidR="005717B6" w:rsidRPr="00E56F7F" w:rsidDel="008979C8" w:rsidRDefault="005717B6" w:rsidP="005717B6">
            <w:pPr>
              <w:rPr>
                <w:del w:id="60" w:author="Leo Yiqi" w:date="2020-07-29T15:10:00Z"/>
                <w:rFonts w:eastAsia="Times New Roman" w:cstheme="minorHAnsi"/>
                <w:color w:val="000000"/>
              </w:rPr>
            </w:pPr>
            <w:del w:id="61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N/A</w:delText>
              </w:r>
            </w:del>
          </w:p>
        </w:tc>
      </w:tr>
      <w:tr w:rsidR="005717B6" w:rsidRPr="00E56F7F" w:rsidDel="008979C8" w14:paraId="612CF388" w14:textId="77777777" w:rsidTr="005717B6">
        <w:trPr>
          <w:trHeight w:val="300"/>
          <w:del w:id="62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F60342" w14:textId="77777777" w:rsidR="005717B6" w:rsidRPr="00E56F7F" w:rsidDel="008979C8" w:rsidRDefault="005717B6" w:rsidP="005717B6">
            <w:pPr>
              <w:rPr>
                <w:del w:id="63" w:author="Leo Yiqi" w:date="2020-07-29T15:10:00Z"/>
                <w:rFonts w:eastAsia="Times New Roman" w:cstheme="minorHAnsi"/>
                <w:color w:val="000000"/>
              </w:rPr>
            </w:pPr>
            <w:del w:id="64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7D7CF" w14:textId="77777777" w:rsidR="005717B6" w:rsidRPr="00E56F7F" w:rsidDel="008979C8" w:rsidRDefault="005717B6" w:rsidP="005717B6">
            <w:pPr>
              <w:rPr>
                <w:del w:id="65" w:author="Leo Yiqi" w:date="2020-07-29T15:10:00Z"/>
                <w:rFonts w:eastAsia="Times New Roman" w:cstheme="minorHAnsi"/>
                <w:color w:val="000000"/>
              </w:rPr>
            </w:pPr>
            <w:del w:id="66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EDI1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F226E" w14:textId="77777777" w:rsidR="005717B6" w:rsidRPr="00E56F7F" w:rsidDel="008979C8" w:rsidRDefault="005717B6" w:rsidP="005717B6">
            <w:pPr>
              <w:rPr>
                <w:del w:id="67" w:author="Leo Yiqi" w:date="2020-07-29T15:10:00Z"/>
                <w:rFonts w:eastAsia="Times New Roman" w:cstheme="minorHAnsi"/>
                <w:color w:val="000000"/>
              </w:rPr>
            </w:pPr>
            <w:del w:id="68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edi1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87DC0" w14:textId="77777777" w:rsidR="005717B6" w:rsidRPr="00E56F7F" w:rsidDel="008979C8" w:rsidRDefault="005717B6" w:rsidP="005717B6">
            <w:pPr>
              <w:rPr>
                <w:del w:id="69" w:author="Leo Yiqi" w:date="2020-07-29T15:10:00Z"/>
                <w:rFonts w:eastAsia="Times New Roman" w:cstheme="minorHAnsi"/>
                <w:color w:val="000000"/>
              </w:rPr>
            </w:pPr>
            <w:del w:id="70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App3</w:delText>
              </w:r>
              <w:r w:rsidDel="008979C8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 xml:space="preserve">edi1, </w:delText>
              </w:r>
            </w:del>
          </w:p>
        </w:tc>
      </w:tr>
      <w:tr w:rsidR="005717B6" w:rsidRPr="00E56F7F" w:rsidDel="008979C8" w14:paraId="1BBE5C3D" w14:textId="77777777" w:rsidTr="005717B6">
        <w:trPr>
          <w:trHeight w:val="300"/>
          <w:del w:id="71" w:author="Leo Yiqi" w:date="2020-07-29T15:10:00Z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879EDF" w14:textId="77777777" w:rsidR="005717B6" w:rsidRPr="00E56F7F" w:rsidDel="008979C8" w:rsidRDefault="005717B6" w:rsidP="005717B6">
            <w:pPr>
              <w:rPr>
                <w:del w:id="72" w:author="Leo Yiqi" w:date="2020-07-29T15:10:00Z"/>
                <w:rFonts w:eastAsia="Times New Roman" w:cstheme="minorHAnsi"/>
                <w:color w:val="000000"/>
              </w:rPr>
            </w:pPr>
            <w:del w:id="73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N4T</w:delText>
              </w:r>
            </w:del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68B28" w14:textId="77777777" w:rsidR="005717B6" w:rsidRPr="00E56F7F" w:rsidDel="008979C8" w:rsidRDefault="005717B6" w:rsidP="005717B6">
            <w:pPr>
              <w:rPr>
                <w:del w:id="74" w:author="Leo Yiqi" w:date="2020-07-29T15:10:00Z"/>
                <w:rFonts w:eastAsia="Times New Roman" w:cstheme="minorHAnsi"/>
                <w:color w:val="000000"/>
              </w:rPr>
            </w:pPr>
            <w:del w:id="75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Gate1</w:delText>
              </w:r>
            </w:del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55592" w14:textId="77777777" w:rsidR="005717B6" w:rsidRPr="00E56F7F" w:rsidDel="008979C8" w:rsidRDefault="005717B6" w:rsidP="005717B6">
            <w:pPr>
              <w:rPr>
                <w:del w:id="76" w:author="Leo Yiqi" w:date="2020-07-29T15:10:00Z"/>
                <w:rFonts w:eastAsia="Times New Roman" w:cstheme="minorHAnsi"/>
                <w:color w:val="000000"/>
              </w:rPr>
            </w:pPr>
            <w:del w:id="77" w:author="Leo Yiqi" w:date="2020-07-29T15:10:00Z">
              <w:r w:rsidRPr="00E56F7F" w:rsidDel="008979C8">
                <w:rPr>
                  <w:rFonts w:eastAsia="Times New Roman" w:cstheme="minorHAnsi"/>
                  <w:color w:val="000000"/>
                </w:rPr>
                <w:delText>gate1</w:delText>
              </w:r>
            </w:del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0AC49" w14:textId="77777777" w:rsidR="005717B6" w:rsidRPr="00E56F7F" w:rsidDel="008979C8" w:rsidRDefault="005717B6" w:rsidP="005717B6">
            <w:pPr>
              <w:rPr>
                <w:del w:id="78" w:author="Leo Yiqi" w:date="2020-07-29T15:10:00Z"/>
                <w:rFonts w:eastAsia="Times New Roman" w:cstheme="minorHAnsi"/>
                <w:color w:val="000000"/>
              </w:rPr>
            </w:pPr>
            <w:del w:id="79" w:author="Leo Yiqi" w:date="2020-07-29T15:10:00Z"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App4</w:delText>
              </w:r>
              <w:r w:rsidDel="008979C8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8979C8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</w:tr>
      <w:tr w:rsidR="005717B6" w:rsidRPr="00E56F7F" w:rsidDel="008979C8" w14:paraId="79A162BF" w14:textId="77777777" w:rsidTr="005717B6">
        <w:trPr>
          <w:trHeight w:val="300"/>
          <w:del w:id="80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E56354" w14:textId="77777777" w:rsidR="005717B6" w:rsidRPr="00E56F7F" w:rsidDel="008979C8" w:rsidRDefault="005717B6" w:rsidP="00E56F7F">
            <w:pPr>
              <w:rPr>
                <w:del w:id="81" w:author="Leo Yiqi" w:date="2020-07-29T15:10:00Z"/>
                <w:rFonts w:eastAsia="Times New Roman" w:cstheme="minorHAnsi"/>
                <w:color w:val="000000"/>
              </w:rPr>
            </w:pPr>
            <w:del w:id="82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 xml:space="preserve">N4B </w:delText>
              </w:r>
            </w:del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207F2F" w14:textId="77777777" w:rsidR="005717B6" w:rsidRPr="00E56F7F" w:rsidDel="008979C8" w:rsidRDefault="005717B6" w:rsidP="00E56F7F">
            <w:pPr>
              <w:rPr>
                <w:del w:id="83" w:author="Leo Yiqi" w:date="2020-07-29T15:10:00Z"/>
                <w:rFonts w:eastAsia="Times New Roman" w:cstheme="minorHAnsi"/>
                <w:color w:val="000000"/>
              </w:rPr>
            </w:pPr>
            <w:del w:id="84" w:author="Leo Yiqi" w:date="2020-07-29T15:10:00Z">
              <w:r w:rsidRPr="005717B6" w:rsidDel="008979C8">
                <w:rPr>
                  <w:rFonts w:eastAsia="Times New Roman" w:cstheme="minorHAnsi"/>
                  <w:color w:val="000000"/>
                </w:rPr>
                <w:delText>APP SERVER 1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BBF6AF" w14:textId="77777777" w:rsidR="005717B6" w:rsidRPr="00E56F7F" w:rsidDel="008979C8" w:rsidRDefault="005717B6" w:rsidP="00E56F7F">
            <w:pPr>
              <w:rPr>
                <w:del w:id="85" w:author="Leo Yiqi" w:date="2020-07-29T15:10:00Z"/>
                <w:rFonts w:eastAsia="Times New Roman" w:cstheme="minorHAns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F34B6C" w14:textId="77777777" w:rsidR="005717B6" w:rsidRPr="00E56F7F" w:rsidDel="008979C8" w:rsidRDefault="005717B6" w:rsidP="00E56F7F">
            <w:pPr>
              <w:rPr>
                <w:del w:id="86" w:author="Leo Yiqi" w:date="2020-07-29T15:10:00Z"/>
                <w:rFonts w:eastAsia="Times New Roman" w:cstheme="minorHAnsi"/>
                <w:color w:val="000000"/>
              </w:rPr>
            </w:pPr>
          </w:p>
        </w:tc>
      </w:tr>
      <w:tr w:rsidR="005717B6" w:rsidRPr="00E56F7F" w:rsidDel="008979C8" w14:paraId="70A5D4DB" w14:textId="77777777" w:rsidTr="005717B6">
        <w:trPr>
          <w:trHeight w:val="300"/>
          <w:del w:id="87" w:author="Leo Yiqi" w:date="2020-07-29T15:10:00Z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56249C" w14:textId="77777777" w:rsidR="005717B6" w:rsidRPr="00E56F7F" w:rsidDel="008979C8" w:rsidRDefault="005717B6" w:rsidP="00E56F7F">
            <w:pPr>
              <w:rPr>
                <w:del w:id="88" w:author="Leo Yiqi" w:date="2020-07-29T15:10:00Z"/>
                <w:rFonts w:eastAsia="Times New Roman" w:cstheme="minorHAnsi"/>
                <w:color w:val="000000"/>
              </w:rPr>
            </w:pPr>
            <w:del w:id="89" w:author="Leo Yiqi" w:date="2020-07-29T15:10:00Z">
              <w:r w:rsidDel="008979C8">
                <w:rPr>
                  <w:rFonts w:eastAsia="Times New Roman" w:cstheme="minorHAnsi"/>
                  <w:color w:val="000000"/>
                </w:rPr>
                <w:delText>N4B</w:delText>
              </w:r>
            </w:del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C74BD0" w14:textId="77777777" w:rsidR="005717B6" w:rsidRPr="005717B6" w:rsidDel="008979C8" w:rsidRDefault="005717B6" w:rsidP="00E56F7F">
            <w:pPr>
              <w:rPr>
                <w:del w:id="90" w:author="Leo Yiqi" w:date="2020-07-29T15:10:00Z"/>
                <w:rFonts w:eastAsia="Times New Roman" w:cstheme="minorHAnsi"/>
                <w:color w:val="000000"/>
              </w:rPr>
            </w:pPr>
            <w:del w:id="91" w:author="Leo Yiqi" w:date="2020-07-29T15:10:00Z">
              <w:r w:rsidRPr="005717B6" w:rsidDel="008979C8">
                <w:rPr>
                  <w:rFonts w:eastAsia="Times New Roman" w:cstheme="minorHAnsi"/>
                  <w:color w:val="000000"/>
                </w:rPr>
                <w:delText>APP SERVER 1</w:delText>
              </w:r>
            </w:del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B44DEC" w14:textId="77777777" w:rsidR="005717B6" w:rsidRPr="00E56F7F" w:rsidDel="008979C8" w:rsidRDefault="005717B6" w:rsidP="00E56F7F">
            <w:pPr>
              <w:rPr>
                <w:del w:id="92" w:author="Leo Yiqi" w:date="2020-07-29T15:10:00Z"/>
                <w:rFonts w:eastAsia="Times New Roman" w:cstheme="minorHAnsi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1E04AA" w14:textId="77777777" w:rsidR="005717B6" w:rsidRPr="00E56F7F" w:rsidDel="008979C8" w:rsidRDefault="005717B6" w:rsidP="00E56F7F">
            <w:pPr>
              <w:rPr>
                <w:del w:id="93" w:author="Leo Yiqi" w:date="2020-07-29T15:10:00Z"/>
                <w:rFonts w:eastAsia="Times New Roman" w:cstheme="minorHAnsi"/>
                <w:color w:val="000000"/>
              </w:rPr>
            </w:pPr>
          </w:p>
        </w:tc>
      </w:tr>
    </w:tbl>
    <w:p w14:paraId="24E3D35D" w14:textId="77777777" w:rsidR="00E56F7F" w:rsidDel="008979C8" w:rsidRDefault="00E56F7F" w:rsidP="00E56F7F">
      <w:pPr>
        <w:rPr>
          <w:del w:id="94" w:author="Leo Yiqi" w:date="2020-07-29T15:10:00Z"/>
          <w:rFonts w:cstheme="minorHAnsi"/>
        </w:rPr>
      </w:pPr>
    </w:p>
    <w:p w14:paraId="53306FB9" w14:textId="77777777" w:rsidR="008979C8" w:rsidDel="008D0230" w:rsidRDefault="008979C8" w:rsidP="00E56F7F">
      <w:pPr>
        <w:rPr>
          <w:ins w:id="95" w:author="Leo Yiqi" w:date="2020-07-29T15:22:00Z"/>
          <w:del w:id="96" w:author="Li, Leo Yiqi" w:date="2020-07-29T15:37:00Z"/>
          <w:rFonts w:cstheme="minorHAnsi"/>
        </w:rPr>
      </w:pPr>
      <w:ins w:id="97" w:author="Leo Yiqi" w:date="2020-07-29T15:21:00Z">
        <w:r>
          <w:rPr>
            <w:rFonts w:cstheme="minorHAnsi"/>
          </w:rPr>
          <w:tab/>
        </w:r>
      </w:ins>
    </w:p>
    <w:p w14:paraId="043AFD5A" w14:textId="77777777" w:rsidR="008979C8" w:rsidRPr="00DE12B7" w:rsidRDefault="008979C8">
      <w:pPr>
        <w:rPr>
          <w:ins w:id="98" w:author="Leo Yiqi" w:date="2020-07-29T15:21:00Z"/>
          <w:rFonts w:cstheme="minorHAnsi"/>
          <w:u w:val="single"/>
          <w:rPrChange w:id="99" w:author="Li, Leo Yiqi" w:date="2020-07-29T15:30:00Z">
            <w:rPr>
              <w:ins w:id="100" w:author="Leo Yiqi" w:date="2020-07-29T15:21:00Z"/>
              <w:rFonts w:cstheme="minorHAnsi"/>
            </w:rPr>
          </w:rPrChange>
        </w:rPr>
      </w:pPr>
      <w:ins w:id="101" w:author="Leo Yiqi" w:date="2020-07-29T15:22:00Z">
        <w:r w:rsidRPr="00DE12B7">
          <w:rPr>
            <w:rFonts w:cstheme="minorHAnsi"/>
            <w:u w:val="single"/>
            <w:rPrChange w:id="102" w:author="Li, Leo Yiqi" w:date="2020-07-29T15:30:00Z">
              <w:rPr>
                <w:rFonts w:cstheme="minorHAnsi"/>
              </w:rPr>
            </w:rPrChange>
          </w:rPr>
          <w:t>3.8 New Job Groups</w:t>
        </w:r>
      </w:ins>
      <w:ins w:id="103" w:author="Li, Leo Yiqi" w:date="2020-07-29T15:33:00Z">
        <w:r w:rsidR="003508FF">
          <w:rPr>
            <w:rFonts w:cstheme="minorHAnsi"/>
            <w:u w:val="single"/>
          </w:rPr>
          <w:t xml:space="preserve"> &amp; Nodes</w:t>
        </w:r>
      </w:ins>
    </w:p>
    <w:tbl>
      <w:tblPr>
        <w:tblStyle w:val="TableGrid"/>
        <w:tblW w:w="8910" w:type="dxa"/>
        <w:tblInd w:w="805" w:type="dxa"/>
        <w:tblLook w:val="04A0" w:firstRow="1" w:lastRow="0" w:firstColumn="1" w:lastColumn="0" w:noHBand="0" w:noVBand="1"/>
        <w:tblPrChange w:id="104" w:author="Li, Yixin" w:date="2020-08-06T11:38:00Z">
          <w:tblPr>
            <w:tblStyle w:val="TableGrid"/>
            <w:tblW w:w="7020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987"/>
        <w:gridCol w:w="1893"/>
        <w:gridCol w:w="2160"/>
        <w:gridCol w:w="3870"/>
        <w:tblGridChange w:id="105">
          <w:tblGrid>
            <w:gridCol w:w="990"/>
            <w:gridCol w:w="2790"/>
            <w:gridCol w:w="3240"/>
            <w:gridCol w:w="3240"/>
          </w:tblGrid>
        </w:tblGridChange>
      </w:tblGrid>
      <w:tr w:rsidR="00D50CDE" w14:paraId="6539E5E3" w14:textId="77777777" w:rsidTr="00D50CDE">
        <w:trPr>
          <w:ins w:id="106" w:author="Leo Yiqi" w:date="2020-07-29T15:21:00Z"/>
        </w:trPr>
        <w:tc>
          <w:tcPr>
            <w:tcW w:w="987" w:type="dxa"/>
            <w:shd w:val="clear" w:color="auto" w:fill="D9D9D9" w:themeFill="background1" w:themeFillShade="D9"/>
            <w:tcPrChange w:id="107" w:author="Li, Yixin" w:date="2020-08-06T11:38:00Z">
              <w:tcPr>
                <w:tcW w:w="990" w:type="dxa"/>
                <w:shd w:val="clear" w:color="auto" w:fill="D9D9D9" w:themeFill="background1" w:themeFillShade="D9"/>
              </w:tcPr>
            </w:tcPrChange>
          </w:tcPr>
          <w:p w14:paraId="661623CF" w14:textId="77777777" w:rsidR="00D50CDE" w:rsidRDefault="00D50CDE" w:rsidP="00D85C73">
            <w:pPr>
              <w:rPr>
                <w:ins w:id="108" w:author="Leo Yiqi" w:date="2020-07-29T15:21:00Z"/>
                <w:rFonts w:cstheme="minorHAnsi"/>
              </w:rPr>
            </w:pPr>
            <w:ins w:id="109" w:author="Leo Yiqi" w:date="2020-07-29T15:24:00Z">
              <w:r>
                <w:rPr>
                  <w:rFonts w:cstheme="minorHAnsi"/>
                </w:rPr>
                <w:t>Env</w:t>
              </w:r>
            </w:ins>
          </w:p>
        </w:tc>
        <w:tc>
          <w:tcPr>
            <w:tcW w:w="1893" w:type="dxa"/>
            <w:shd w:val="clear" w:color="auto" w:fill="D9D9D9" w:themeFill="background1" w:themeFillShade="D9"/>
            <w:tcPrChange w:id="110" w:author="Li, Yixin" w:date="2020-08-06T11:38:00Z">
              <w:tcPr>
                <w:tcW w:w="2790" w:type="dxa"/>
                <w:shd w:val="clear" w:color="auto" w:fill="D9D9D9" w:themeFill="background1" w:themeFillShade="D9"/>
              </w:tcPr>
            </w:tcPrChange>
          </w:tcPr>
          <w:p w14:paraId="7A68AC4A" w14:textId="77777777" w:rsidR="00D50CDE" w:rsidRDefault="00D50CDE" w:rsidP="00D85C73">
            <w:pPr>
              <w:rPr>
                <w:ins w:id="111" w:author="Leo Yiqi" w:date="2020-07-29T15:21:00Z"/>
                <w:rFonts w:cstheme="minorHAnsi"/>
              </w:rPr>
            </w:pPr>
            <w:ins w:id="112" w:author="Leo Yiqi" w:date="2020-07-29T15:24:00Z">
              <w:r>
                <w:rPr>
                  <w:rFonts w:cstheme="minorHAnsi"/>
                </w:rPr>
                <w:t>New Job Group ID</w:t>
              </w:r>
            </w:ins>
            <w:ins w:id="113" w:author="Li, Leo Yiqi" w:date="2020-07-29T15:35:00Z">
              <w:r>
                <w:rPr>
                  <w:rFonts w:cstheme="minorHAnsi"/>
                </w:rPr>
                <w:t xml:space="preserve"> &amp; Nodes</w:t>
              </w:r>
            </w:ins>
          </w:p>
        </w:tc>
        <w:tc>
          <w:tcPr>
            <w:tcW w:w="2160" w:type="dxa"/>
            <w:shd w:val="clear" w:color="auto" w:fill="D9D9D9" w:themeFill="background1" w:themeFillShade="D9"/>
            <w:tcPrChange w:id="114" w:author="Li, Yixin" w:date="2020-08-06T11:38:00Z">
              <w:tcPr>
                <w:tcW w:w="3240" w:type="dxa"/>
                <w:shd w:val="clear" w:color="auto" w:fill="D9D9D9" w:themeFill="background1" w:themeFillShade="D9"/>
              </w:tcPr>
            </w:tcPrChange>
          </w:tcPr>
          <w:p w14:paraId="1CA688E6" w14:textId="77777777" w:rsidR="00D50CDE" w:rsidRDefault="00D50CDE" w:rsidP="00D85C73">
            <w:pPr>
              <w:rPr>
                <w:ins w:id="115" w:author="Leo Yiqi" w:date="2020-07-29T15:21:00Z"/>
                <w:rFonts w:cstheme="minorHAnsi"/>
              </w:rPr>
            </w:pPr>
            <w:ins w:id="116" w:author="Leo Yiqi" w:date="2020-07-29T15:25:00Z">
              <w:r>
                <w:rPr>
                  <w:rFonts w:cstheme="minorHAnsi"/>
                </w:rPr>
                <w:t>New Job Group Description</w:t>
              </w:r>
            </w:ins>
          </w:p>
        </w:tc>
        <w:tc>
          <w:tcPr>
            <w:tcW w:w="3870" w:type="dxa"/>
            <w:shd w:val="clear" w:color="auto" w:fill="D9D9D9" w:themeFill="background1" w:themeFillShade="D9"/>
            <w:tcPrChange w:id="117" w:author="Li, Yixin" w:date="2020-08-06T11:38:00Z">
              <w:tcPr>
                <w:tcW w:w="3240" w:type="dxa"/>
                <w:shd w:val="clear" w:color="auto" w:fill="D9D9D9" w:themeFill="background1" w:themeFillShade="D9"/>
              </w:tcPr>
            </w:tcPrChange>
          </w:tcPr>
          <w:p w14:paraId="3BDE9654" w14:textId="77777777" w:rsidR="00D50CDE" w:rsidRDefault="00D50CDE">
            <w:pPr>
              <w:jc w:val="center"/>
              <w:rPr>
                <w:ins w:id="118" w:author="Li, Yixin" w:date="2020-08-06T11:37:00Z"/>
                <w:rFonts w:cstheme="minorHAnsi"/>
              </w:rPr>
              <w:pPrChange w:id="119" w:author="Li, Yixin" w:date="2020-08-06T11:38:00Z">
                <w:pPr/>
              </w:pPrChange>
            </w:pPr>
            <w:ins w:id="120" w:author="Li, Yixin" w:date="2020-08-06T11:38:00Z">
              <w:r>
                <w:rPr>
                  <w:rFonts w:cstheme="minorHAnsi"/>
                </w:rPr>
                <w:t>Balancing Scheme</w:t>
              </w:r>
            </w:ins>
          </w:p>
        </w:tc>
      </w:tr>
      <w:tr w:rsidR="00D50CDE" w14:paraId="46BEEAD3" w14:textId="77777777" w:rsidTr="00D50CDE">
        <w:trPr>
          <w:ins w:id="121" w:author="Leo Yiqi" w:date="2020-07-29T15:21:00Z"/>
        </w:trPr>
        <w:tc>
          <w:tcPr>
            <w:tcW w:w="987" w:type="dxa"/>
            <w:vMerge w:val="restart"/>
            <w:tcPrChange w:id="122" w:author="Li, Yixin" w:date="2020-08-06T11:38:00Z">
              <w:tcPr>
                <w:tcW w:w="990" w:type="dxa"/>
                <w:vMerge w:val="restart"/>
              </w:tcPr>
            </w:tcPrChange>
          </w:tcPr>
          <w:p w14:paraId="79351957" w14:textId="77777777" w:rsidR="00D50CDE" w:rsidRDefault="00D50CDE" w:rsidP="00D85C73">
            <w:pPr>
              <w:rPr>
                <w:ins w:id="123" w:author="Leo Yiqi" w:date="2020-07-29T15:21:00Z"/>
                <w:rFonts w:cstheme="minorHAnsi"/>
              </w:rPr>
            </w:pPr>
            <w:ins w:id="124" w:author="Leo Yiqi" w:date="2020-07-29T15:26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893" w:type="dxa"/>
            <w:tcPrChange w:id="125" w:author="Li, Yixin" w:date="2020-08-06T11:38:00Z">
              <w:tcPr>
                <w:tcW w:w="2790" w:type="dxa"/>
              </w:tcPr>
            </w:tcPrChange>
          </w:tcPr>
          <w:p w14:paraId="051A23AF" w14:textId="77777777" w:rsidR="00D50CDE" w:rsidRDefault="00D50CDE" w:rsidP="00D85C73">
            <w:pPr>
              <w:rPr>
                <w:ins w:id="126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27" w:author="Li, Yixin" w:date="2020-08-06T11:38:00Z">
              <w:tcPr>
                <w:tcW w:w="3240" w:type="dxa"/>
              </w:tcPr>
            </w:tcPrChange>
          </w:tcPr>
          <w:p w14:paraId="56D79477" w14:textId="77777777" w:rsidR="00D50CDE" w:rsidRDefault="00D50CDE" w:rsidP="00D85C73">
            <w:pPr>
              <w:rPr>
                <w:ins w:id="128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29" w:author="Li, Yixin" w:date="2020-08-06T11:38:00Z">
              <w:tcPr>
                <w:tcW w:w="3240" w:type="dxa"/>
              </w:tcPr>
            </w:tcPrChange>
          </w:tcPr>
          <w:p w14:paraId="2767734C" w14:textId="77777777" w:rsidR="00D50CDE" w:rsidRDefault="00D50CDE" w:rsidP="00D85C73">
            <w:pPr>
              <w:rPr>
                <w:ins w:id="130" w:author="Li, Yixin" w:date="2020-08-06T11:37:00Z"/>
                <w:rFonts w:cstheme="minorHAnsi"/>
              </w:rPr>
            </w:pPr>
          </w:p>
        </w:tc>
      </w:tr>
      <w:tr w:rsidR="00D50CDE" w14:paraId="24042578" w14:textId="77777777" w:rsidTr="00D50CDE">
        <w:trPr>
          <w:ins w:id="131" w:author="Leo Yiqi" w:date="2020-07-29T15:21:00Z"/>
        </w:trPr>
        <w:tc>
          <w:tcPr>
            <w:tcW w:w="987" w:type="dxa"/>
            <w:vMerge/>
            <w:tcPrChange w:id="132" w:author="Li, Yixin" w:date="2020-08-06T11:38:00Z">
              <w:tcPr>
                <w:tcW w:w="990" w:type="dxa"/>
                <w:vMerge/>
              </w:tcPr>
            </w:tcPrChange>
          </w:tcPr>
          <w:p w14:paraId="25436DAE" w14:textId="77777777" w:rsidR="00D50CDE" w:rsidRDefault="00D50CDE" w:rsidP="00D85C73">
            <w:pPr>
              <w:rPr>
                <w:ins w:id="133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34" w:author="Li, Yixin" w:date="2020-08-06T11:38:00Z">
              <w:tcPr>
                <w:tcW w:w="2790" w:type="dxa"/>
              </w:tcPr>
            </w:tcPrChange>
          </w:tcPr>
          <w:p w14:paraId="26D37B90" w14:textId="77777777" w:rsidR="00D50CDE" w:rsidRDefault="00D50CDE" w:rsidP="00D85C73">
            <w:pPr>
              <w:rPr>
                <w:ins w:id="135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36" w:author="Li, Yixin" w:date="2020-08-06T11:38:00Z">
              <w:tcPr>
                <w:tcW w:w="3240" w:type="dxa"/>
              </w:tcPr>
            </w:tcPrChange>
          </w:tcPr>
          <w:p w14:paraId="1A380481" w14:textId="77777777" w:rsidR="00D50CDE" w:rsidRDefault="00D50CDE" w:rsidP="00D85C73">
            <w:pPr>
              <w:rPr>
                <w:ins w:id="137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38" w:author="Li, Yixin" w:date="2020-08-06T11:38:00Z">
              <w:tcPr>
                <w:tcW w:w="3240" w:type="dxa"/>
              </w:tcPr>
            </w:tcPrChange>
          </w:tcPr>
          <w:p w14:paraId="72117D63" w14:textId="77777777" w:rsidR="00D50CDE" w:rsidRDefault="00D50CDE" w:rsidP="00D85C73">
            <w:pPr>
              <w:rPr>
                <w:ins w:id="139" w:author="Li, Yixin" w:date="2020-08-06T11:37:00Z"/>
                <w:rFonts w:cstheme="minorHAnsi"/>
              </w:rPr>
            </w:pPr>
          </w:p>
        </w:tc>
      </w:tr>
      <w:tr w:rsidR="00D50CDE" w14:paraId="2CE73EC7" w14:textId="77777777" w:rsidTr="00D50CDE">
        <w:trPr>
          <w:ins w:id="140" w:author="Leo Yiqi" w:date="2020-07-29T15:26:00Z"/>
        </w:trPr>
        <w:tc>
          <w:tcPr>
            <w:tcW w:w="987" w:type="dxa"/>
            <w:vMerge/>
            <w:tcPrChange w:id="141" w:author="Li, Yixin" w:date="2020-08-06T11:38:00Z">
              <w:tcPr>
                <w:tcW w:w="990" w:type="dxa"/>
                <w:vMerge/>
              </w:tcPr>
            </w:tcPrChange>
          </w:tcPr>
          <w:p w14:paraId="4E1E32A7" w14:textId="77777777" w:rsidR="00D50CDE" w:rsidRDefault="00D50CDE" w:rsidP="00D85C73">
            <w:pPr>
              <w:rPr>
                <w:ins w:id="142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143" w:author="Li, Yixin" w:date="2020-08-06T11:38:00Z">
              <w:tcPr>
                <w:tcW w:w="2790" w:type="dxa"/>
              </w:tcPr>
            </w:tcPrChange>
          </w:tcPr>
          <w:p w14:paraId="778A0423" w14:textId="77777777" w:rsidR="00D50CDE" w:rsidRDefault="00D50CDE" w:rsidP="00D85C73">
            <w:pPr>
              <w:rPr>
                <w:ins w:id="144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145" w:author="Li, Yixin" w:date="2020-08-06T11:38:00Z">
              <w:tcPr>
                <w:tcW w:w="3240" w:type="dxa"/>
              </w:tcPr>
            </w:tcPrChange>
          </w:tcPr>
          <w:p w14:paraId="04CD99E5" w14:textId="77777777" w:rsidR="00D50CDE" w:rsidRDefault="00D50CDE" w:rsidP="00D85C73">
            <w:pPr>
              <w:rPr>
                <w:ins w:id="146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147" w:author="Li, Yixin" w:date="2020-08-06T11:38:00Z">
              <w:tcPr>
                <w:tcW w:w="3240" w:type="dxa"/>
              </w:tcPr>
            </w:tcPrChange>
          </w:tcPr>
          <w:p w14:paraId="5E959E50" w14:textId="77777777" w:rsidR="00D50CDE" w:rsidRDefault="00D50CDE" w:rsidP="00D85C73">
            <w:pPr>
              <w:rPr>
                <w:ins w:id="148" w:author="Li, Yixin" w:date="2020-08-06T11:37:00Z"/>
                <w:rFonts w:cstheme="minorHAnsi"/>
              </w:rPr>
            </w:pPr>
          </w:p>
        </w:tc>
      </w:tr>
      <w:tr w:rsidR="00D50CDE" w14:paraId="5E278385" w14:textId="77777777" w:rsidTr="00D50CDE">
        <w:trPr>
          <w:ins w:id="149" w:author="Leo Yiqi" w:date="2020-07-29T15:21:00Z"/>
        </w:trPr>
        <w:tc>
          <w:tcPr>
            <w:tcW w:w="987" w:type="dxa"/>
            <w:vMerge w:val="restart"/>
            <w:tcPrChange w:id="150" w:author="Li, Yixin" w:date="2020-08-06T11:38:00Z">
              <w:tcPr>
                <w:tcW w:w="990" w:type="dxa"/>
                <w:vMerge w:val="restart"/>
              </w:tcPr>
            </w:tcPrChange>
          </w:tcPr>
          <w:p w14:paraId="3E60185B" w14:textId="77777777" w:rsidR="00D50CDE" w:rsidRDefault="00D50CDE" w:rsidP="00D85C73">
            <w:pPr>
              <w:rPr>
                <w:ins w:id="151" w:author="Leo Yiqi" w:date="2020-07-29T15:21:00Z"/>
                <w:rFonts w:cstheme="minorHAnsi"/>
              </w:rPr>
            </w:pPr>
            <w:ins w:id="152" w:author="Leo Yiqi" w:date="2020-07-29T15:26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893" w:type="dxa"/>
            <w:tcPrChange w:id="153" w:author="Li, Yixin" w:date="2020-08-06T11:38:00Z">
              <w:tcPr>
                <w:tcW w:w="2790" w:type="dxa"/>
              </w:tcPr>
            </w:tcPrChange>
          </w:tcPr>
          <w:p w14:paraId="07934084" w14:textId="77777777" w:rsidR="00D50CDE" w:rsidRDefault="00D50CDE" w:rsidP="00D85C73">
            <w:pPr>
              <w:rPr>
                <w:ins w:id="154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55" w:author="Li, Yixin" w:date="2020-08-06T11:38:00Z">
              <w:tcPr>
                <w:tcW w:w="3240" w:type="dxa"/>
              </w:tcPr>
            </w:tcPrChange>
          </w:tcPr>
          <w:p w14:paraId="371EB92F" w14:textId="77777777" w:rsidR="00D50CDE" w:rsidRDefault="00D50CDE" w:rsidP="00D85C73">
            <w:pPr>
              <w:rPr>
                <w:ins w:id="156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57" w:author="Li, Yixin" w:date="2020-08-06T11:38:00Z">
              <w:tcPr>
                <w:tcW w:w="3240" w:type="dxa"/>
              </w:tcPr>
            </w:tcPrChange>
          </w:tcPr>
          <w:p w14:paraId="30B30084" w14:textId="77777777" w:rsidR="00D50CDE" w:rsidRDefault="00D50CDE" w:rsidP="00D85C73">
            <w:pPr>
              <w:rPr>
                <w:ins w:id="158" w:author="Li, Yixin" w:date="2020-08-06T11:37:00Z"/>
                <w:rFonts w:cstheme="minorHAnsi"/>
              </w:rPr>
            </w:pPr>
          </w:p>
        </w:tc>
      </w:tr>
      <w:tr w:rsidR="00D50CDE" w14:paraId="64763BBC" w14:textId="77777777" w:rsidTr="00D50CDE">
        <w:trPr>
          <w:ins w:id="159" w:author="Leo Yiqi" w:date="2020-07-29T15:26:00Z"/>
        </w:trPr>
        <w:tc>
          <w:tcPr>
            <w:tcW w:w="987" w:type="dxa"/>
            <w:vMerge/>
            <w:tcPrChange w:id="160" w:author="Li, Yixin" w:date="2020-08-06T11:38:00Z">
              <w:tcPr>
                <w:tcW w:w="990" w:type="dxa"/>
                <w:vMerge/>
              </w:tcPr>
            </w:tcPrChange>
          </w:tcPr>
          <w:p w14:paraId="2CED6EAB" w14:textId="77777777" w:rsidR="00D50CDE" w:rsidRDefault="00D50CDE" w:rsidP="00D85C73">
            <w:pPr>
              <w:rPr>
                <w:ins w:id="161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162" w:author="Li, Yixin" w:date="2020-08-06T11:38:00Z">
              <w:tcPr>
                <w:tcW w:w="2790" w:type="dxa"/>
              </w:tcPr>
            </w:tcPrChange>
          </w:tcPr>
          <w:p w14:paraId="2BBB586F" w14:textId="77777777" w:rsidR="00D50CDE" w:rsidRDefault="00D50CDE" w:rsidP="00D85C73">
            <w:pPr>
              <w:rPr>
                <w:ins w:id="163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164" w:author="Li, Yixin" w:date="2020-08-06T11:38:00Z">
              <w:tcPr>
                <w:tcW w:w="3240" w:type="dxa"/>
              </w:tcPr>
            </w:tcPrChange>
          </w:tcPr>
          <w:p w14:paraId="4D3C6AA6" w14:textId="77777777" w:rsidR="00D50CDE" w:rsidRDefault="00D50CDE" w:rsidP="00D85C73">
            <w:pPr>
              <w:rPr>
                <w:ins w:id="165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166" w:author="Li, Yixin" w:date="2020-08-06T11:38:00Z">
              <w:tcPr>
                <w:tcW w:w="3240" w:type="dxa"/>
              </w:tcPr>
            </w:tcPrChange>
          </w:tcPr>
          <w:p w14:paraId="21D4315B" w14:textId="77777777" w:rsidR="00D50CDE" w:rsidRDefault="00D50CDE" w:rsidP="00D85C73">
            <w:pPr>
              <w:rPr>
                <w:ins w:id="167" w:author="Li, Yixin" w:date="2020-08-06T11:37:00Z"/>
                <w:rFonts w:cstheme="minorHAnsi"/>
              </w:rPr>
            </w:pPr>
          </w:p>
        </w:tc>
      </w:tr>
      <w:tr w:rsidR="00D50CDE" w14:paraId="69F7E1C4" w14:textId="77777777" w:rsidTr="00D50CDE">
        <w:trPr>
          <w:ins w:id="168" w:author="Leo Yiqi" w:date="2020-07-29T15:21:00Z"/>
        </w:trPr>
        <w:tc>
          <w:tcPr>
            <w:tcW w:w="987" w:type="dxa"/>
            <w:vMerge/>
            <w:tcPrChange w:id="169" w:author="Li, Yixin" w:date="2020-08-06T11:38:00Z">
              <w:tcPr>
                <w:tcW w:w="990" w:type="dxa"/>
                <w:vMerge/>
              </w:tcPr>
            </w:tcPrChange>
          </w:tcPr>
          <w:p w14:paraId="26DE86AC" w14:textId="77777777" w:rsidR="00D50CDE" w:rsidRDefault="00D50CDE" w:rsidP="00D85C73">
            <w:pPr>
              <w:rPr>
                <w:ins w:id="170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171" w:author="Li, Yixin" w:date="2020-08-06T11:38:00Z">
              <w:tcPr>
                <w:tcW w:w="2790" w:type="dxa"/>
              </w:tcPr>
            </w:tcPrChange>
          </w:tcPr>
          <w:p w14:paraId="41E13320" w14:textId="77777777" w:rsidR="00D50CDE" w:rsidRDefault="00D50CDE" w:rsidP="00D85C73">
            <w:pPr>
              <w:rPr>
                <w:ins w:id="172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173" w:author="Li, Yixin" w:date="2020-08-06T11:38:00Z">
              <w:tcPr>
                <w:tcW w:w="3240" w:type="dxa"/>
              </w:tcPr>
            </w:tcPrChange>
          </w:tcPr>
          <w:p w14:paraId="777326C4" w14:textId="77777777" w:rsidR="00D50CDE" w:rsidRDefault="00D50CDE" w:rsidP="00D85C73">
            <w:pPr>
              <w:rPr>
                <w:ins w:id="174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175" w:author="Li, Yixin" w:date="2020-08-06T11:38:00Z">
              <w:tcPr>
                <w:tcW w:w="3240" w:type="dxa"/>
              </w:tcPr>
            </w:tcPrChange>
          </w:tcPr>
          <w:p w14:paraId="17A32CBC" w14:textId="77777777" w:rsidR="00D50CDE" w:rsidRDefault="00D50CDE" w:rsidP="00D85C73">
            <w:pPr>
              <w:rPr>
                <w:ins w:id="176" w:author="Li, Yixin" w:date="2020-08-06T11:37:00Z"/>
                <w:rFonts w:cstheme="minorHAnsi"/>
              </w:rPr>
            </w:pPr>
          </w:p>
        </w:tc>
      </w:tr>
      <w:tr w:rsidR="00D50CDE" w14:paraId="43C0BBE6" w14:textId="77777777" w:rsidTr="00D50CDE">
        <w:trPr>
          <w:ins w:id="177" w:author="Leo Yiqi" w:date="2020-07-29T15:21:00Z"/>
        </w:trPr>
        <w:tc>
          <w:tcPr>
            <w:tcW w:w="987" w:type="dxa"/>
            <w:vMerge w:val="restart"/>
            <w:tcPrChange w:id="178" w:author="Li, Yixin" w:date="2020-08-06T11:38:00Z">
              <w:tcPr>
                <w:tcW w:w="990" w:type="dxa"/>
                <w:vMerge w:val="restart"/>
              </w:tcPr>
            </w:tcPrChange>
          </w:tcPr>
          <w:p w14:paraId="659D0241" w14:textId="77777777" w:rsidR="00D50CDE" w:rsidRDefault="00D50CDE" w:rsidP="00D85C73">
            <w:pPr>
              <w:rPr>
                <w:ins w:id="179" w:author="Leo Yiqi" w:date="2020-07-29T15:21:00Z"/>
                <w:rFonts w:cstheme="minorHAnsi"/>
              </w:rPr>
            </w:pPr>
            <w:ins w:id="180" w:author="Leo Yiqi" w:date="2020-07-29T15:25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893" w:type="dxa"/>
            <w:tcPrChange w:id="181" w:author="Li, Yixin" w:date="2020-08-06T11:38:00Z">
              <w:tcPr>
                <w:tcW w:w="2790" w:type="dxa"/>
              </w:tcPr>
            </w:tcPrChange>
          </w:tcPr>
          <w:p w14:paraId="536C6096" w14:textId="77777777" w:rsidR="00D50CDE" w:rsidRDefault="00D50CDE" w:rsidP="00D85C73">
            <w:pPr>
              <w:rPr>
                <w:ins w:id="182" w:author="Leo Yiqi" w:date="2020-07-29T15:21:00Z"/>
                <w:rFonts w:cstheme="minorHAnsi"/>
              </w:rPr>
            </w:pPr>
            <w:ins w:id="183" w:author="Leo Yiqi" w:date="2020-07-29T15:25:00Z">
              <w:r w:rsidRPr="008979C8">
                <w:rPr>
                  <w:rFonts w:cstheme="minorHAnsi"/>
                </w:rPr>
                <w:t>AppGroup1</w:t>
              </w:r>
            </w:ins>
          </w:p>
        </w:tc>
        <w:tc>
          <w:tcPr>
            <w:tcW w:w="2160" w:type="dxa"/>
            <w:tcPrChange w:id="184" w:author="Li, Yixin" w:date="2020-08-06T11:38:00Z">
              <w:tcPr>
                <w:tcW w:w="3240" w:type="dxa"/>
              </w:tcPr>
            </w:tcPrChange>
          </w:tcPr>
          <w:p w14:paraId="7FC246AF" w14:textId="77777777" w:rsidR="00D50CDE" w:rsidRDefault="00D50CDE" w:rsidP="00D85C73">
            <w:pPr>
              <w:rPr>
                <w:ins w:id="185" w:author="Leo Yiqi" w:date="2020-07-29T15:21:00Z"/>
                <w:rFonts w:cstheme="minorHAnsi"/>
              </w:rPr>
            </w:pPr>
            <w:ins w:id="186" w:author="Leo Yiqi" w:date="2020-07-29T15:25:00Z">
              <w:r w:rsidRPr="008979C8">
                <w:rPr>
                  <w:rFonts w:cstheme="minorHAnsi"/>
                </w:rPr>
                <w:t>APP1 &amp; APP2</w:t>
              </w:r>
            </w:ins>
          </w:p>
        </w:tc>
        <w:tc>
          <w:tcPr>
            <w:tcW w:w="3870" w:type="dxa"/>
            <w:tcPrChange w:id="187" w:author="Li, Yixin" w:date="2020-08-06T11:38:00Z">
              <w:tcPr>
                <w:tcW w:w="3240" w:type="dxa"/>
              </w:tcPr>
            </w:tcPrChange>
          </w:tcPr>
          <w:p w14:paraId="5B1EB2DD" w14:textId="77777777" w:rsidR="00D50CDE" w:rsidRPr="008979C8" w:rsidRDefault="00D50CDE" w:rsidP="00D85C73">
            <w:pPr>
              <w:rPr>
                <w:ins w:id="188" w:author="Li, Yixin" w:date="2020-08-06T11:37:00Z"/>
                <w:rFonts w:cstheme="minorHAnsi"/>
              </w:rPr>
            </w:pPr>
            <w:ins w:id="189" w:author="Li, Yixin" w:date="2020-08-06T11:38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14:paraId="28EB7472" w14:textId="77777777" w:rsidTr="00D50CDE">
        <w:trPr>
          <w:ins w:id="190" w:author="Li, Leo Yiqi" w:date="2020-07-29T15:34:00Z"/>
        </w:trPr>
        <w:tc>
          <w:tcPr>
            <w:tcW w:w="987" w:type="dxa"/>
            <w:vMerge/>
            <w:tcPrChange w:id="191" w:author="Li, Yixin" w:date="2020-08-06T11:38:00Z">
              <w:tcPr>
                <w:tcW w:w="990" w:type="dxa"/>
                <w:vMerge/>
              </w:tcPr>
            </w:tcPrChange>
          </w:tcPr>
          <w:p w14:paraId="53F54ACF" w14:textId="77777777" w:rsidR="00D50CDE" w:rsidRDefault="00D50CDE" w:rsidP="00D85C73">
            <w:pPr>
              <w:rPr>
                <w:ins w:id="192" w:author="Li, Leo Yiqi" w:date="2020-07-29T15:34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193" w:author="Li, Yixin" w:date="2020-08-06T11:38:00Z">
              <w:tcPr>
                <w:tcW w:w="6030" w:type="dxa"/>
                <w:gridSpan w:val="2"/>
              </w:tcPr>
            </w:tcPrChange>
          </w:tcPr>
          <w:p w14:paraId="0443C264" w14:textId="77777777" w:rsidR="00D50CDE" w:rsidRDefault="00D50CDE" w:rsidP="003508FF">
            <w:pPr>
              <w:ind w:left="254"/>
              <w:rPr>
                <w:ins w:id="194" w:author="Li, Leo Yiqi" w:date="2020-07-29T15:35:00Z"/>
                <w:rFonts w:cstheme="minorHAnsi"/>
              </w:rPr>
            </w:pPr>
            <w:ins w:id="195" w:author="Li, Leo Yiqi" w:date="2020-07-29T15:34:00Z">
              <w:r>
                <w:rPr>
                  <w:rFonts w:cstheme="minorHAnsi"/>
                </w:rPr>
                <w:t>app1</w:t>
              </w:r>
            </w:ins>
          </w:p>
          <w:p w14:paraId="36852BFA" w14:textId="77777777" w:rsidR="00D50CDE" w:rsidRPr="008979C8" w:rsidRDefault="00D50CDE">
            <w:pPr>
              <w:ind w:left="254"/>
              <w:rPr>
                <w:ins w:id="196" w:author="Li, Leo Yiqi" w:date="2020-07-29T15:34:00Z"/>
                <w:rFonts w:cstheme="minorHAnsi"/>
              </w:rPr>
              <w:pPrChange w:id="197" w:author="Li, Leo Yiqi" w:date="2020-07-29T15:35:00Z">
                <w:pPr/>
              </w:pPrChange>
            </w:pPr>
            <w:ins w:id="198" w:author="Li, Leo Yiqi" w:date="2020-07-29T15:35:00Z">
              <w:r>
                <w:rPr>
                  <w:rFonts w:cstheme="minorHAnsi"/>
                </w:rPr>
                <w:t>app2</w:t>
              </w:r>
            </w:ins>
          </w:p>
        </w:tc>
        <w:tc>
          <w:tcPr>
            <w:tcW w:w="3870" w:type="dxa"/>
            <w:tcPrChange w:id="199" w:author="Li, Yixin" w:date="2020-08-06T11:38:00Z">
              <w:tcPr>
                <w:tcW w:w="3240" w:type="dxa"/>
              </w:tcPr>
            </w:tcPrChange>
          </w:tcPr>
          <w:p w14:paraId="2DF4F1C2" w14:textId="77777777" w:rsidR="00D50CDE" w:rsidRDefault="00D50CDE" w:rsidP="003508FF">
            <w:pPr>
              <w:ind w:left="254"/>
              <w:rPr>
                <w:ins w:id="200" w:author="Li, Yixin" w:date="2020-08-06T11:37:00Z"/>
                <w:rFonts w:cstheme="minorHAnsi"/>
              </w:rPr>
            </w:pPr>
          </w:p>
        </w:tc>
      </w:tr>
      <w:tr w:rsidR="00D50CDE" w14:paraId="5089C413" w14:textId="77777777" w:rsidTr="00D50CDE">
        <w:trPr>
          <w:ins w:id="201" w:author="Leo Yiqi" w:date="2020-07-29T15:21:00Z"/>
        </w:trPr>
        <w:tc>
          <w:tcPr>
            <w:tcW w:w="987" w:type="dxa"/>
            <w:vMerge/>
            <w:tcPrChange w:id="202" w:author="Li, Yixin" w:date="2020-08-06T11:38:00Z">
              <w:tcPr>
                <w:tcW w:w="990" w:type="dxa"/>
                <w:vMerge/>
              </w:tcPr>
            </w:tcPrChange>
          </w:tcPr>
          <w:p w14:paraId="6BDF1280" w14:textId="77777777" w:rsidR="00D50CDE" w:rsidRDefault="00D50CDE" w:rsidP="00D50CDE">
            <w:pPr>
              <w:rPr>
                <w:ins w:id="203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204" w:author="Li, Yixin" w:date="2020-08-06T11:38:00Z">
              <w:tcPr>
                <w:tcW w:w="2790" w:type="dxa"/>
              </w:tcPr>
            </w:tcPrChange>
          </w:tcPr>
          <w:p w14:paraId="67D5B794" w14:textId="77777777" w:rsidR="00D50CDE" w:rsidRDefault="00D50CDE" w:rsidP="00D50CDE">
            <w:pPr>
              <w:rPr>
                <w:ins w:id="205" w:author="Leo Yiqi" w:date="2020-07-29T15:21:00Z"/>
                <w:rFonts w:cstheme="minorHAnsi"/>
              </w:rPr>
            </w:pPr>
            <w:ins w:id="206" w:author="Leo Yiqi" w:date="2020-07-29T15:25:00Z">
              <w:r w:rsidRPr="008979C8">
                <w:rPr>
                  <w:rFonts w:cstheme="minorHAnsi"/>
                </w:rPr>
                <w:t>EdiGroup1</w:t>
              </w:r>
            </w:ins>
          </w:p>
        </w:tc>
        <w:tc>
          <w:tcPr>
            <w:tcW w:w="2160" w:type="dxa"/>
            <w:tcPrChange w:id="207" w:author="Li, Yixin" w:date="2020-08-06T11:38:00Z">
              <w:tcPr>
                <w:tcW w:w="3240" w:type="dxa"/>
              </w:tcPr>
            </w:tcPrChange>
          </w:tcPr>
          <w:p w14:paraId="0CF08501" w14:textId="77777777" w:rsidR="00D50CDE" w:rsidRDefault="00D50CDE" w:rsidP="00D50CDE">
            <w:pPr>
              <w:rPr>
                <w:ins w:id="208" w:author="Leo Yiqi" w:date="2020-07-29T15:21:00Z"/>
                <w:rFonts w:cstheme="minorHAnsi"/>
              </w:rPr>
            </w:pPr>
            <w:ins w:id="209" w:author="Leo Yiqi" w:date="2020-07-29T15:25:00Z">
              <w:r w:rsidRPr="008979C8">
                <w:rPr>
                  <w:rFonts w:cstheme="minorHAnsi"/>
                </w:rPr>
                <w:t>APP3 &amp; EDI1</w:t>
              </w:r>
            </w:ins>
          </w:p>
        </w:tc>
        <w:tc>
          <w:tcPr>
            <w:tcW w:w="3870" w:type="dxa"/>
            <w:tcPrChange w:id="210" w:author="Li, Yixin" w:date="2020-08-06T11:38:00Z">
              <w:tcPr>
                <w:tcW w:w="3240" w:type="dxa"/>
              </w:tcPr>
            </w:tcPrChange>
          </w:tcPr>
          <w:p w14:paraId="022B41D9" w14:textId="77777777" w:rsidR="00D50CDE" w:rsidRPr="008979C8" w:rsidRDefault="00D50CDE" w:rsidP="00D50CDE">
            <w:pPr>
              <w:rPr>
                <w:ins w:id="211" w:author="Li, Yixin" w:date="2020-08-06T11:37:00Z"/>
                <w:rFonts w:cstheme="minorHAnsi"/>
              </w:rPr>
            </w:pPr>
            <w:ins w:id="212" w:author="Li, Yixin" w:date="2020-08-06T11:39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14:paraId="18F564C8" w14:textId="77777777" w:rsidTr="00D50CDE">
        <w:trPr>
          <w:ins w:id="213" w:author="Li, Leo Yiqi" w:date="2020-07-29T15:35:00Z"/>
        </w:trPr>
        <w:tc>
          <w:tcPr>
            <w:tcW w:w="987" w:type="dxa"/>
            <w:vMerge/>
            <w:tcPrChange w:id="214" w:author="Li, Yixin" w:date="2020-08-06T11:38:00Z">
              <w:tcPr>
                <w:tcW w:w="990" w:type="dxa"/>
                <w:vMerge/>
              </w:tcPr>
            </w:tcPrChange>
          </w:tcPr>
          <w:p w14:paraId="5033E71E" w14:textId="77777777" w:rsidR="00D50CDE" w:rsidRDefault="00D50CDE" w:rsidP="00D50CDE">
            <w:pPr>
              <w:rPr>
                <w:ins w:id="215" w:author="Li, Leo Yiqi" w:date="2020-07-29T15:35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216" w:author="Li, Yixin" w:date="2020-08-06T11:38:00Z">
              <w:tcPr>
                <w:tcW w:w="6030" w:type="dxa"/>
                <w:gridSpan w:val="2"/>
              </w:tcPr>
            </w:tcPrChange>
          </w:tcPr>
          <w:p w14:paraId="72364F0D" w14:textId="77777777" w:rsidR="00D50CDE" w:rsidRDefault="00D50CDE" w:rsidP="00D50CDE">
            <w:pPr>
              <w:ind w:left="254"/>
              <w:rPr>
                <w:ins w:id="217" w:author="Li, Leo Yiqi" w:date="2020-07-29T15:35:00Z"/>
                <w:rFonts w:cstheme="minorHAnsi"/>
              </w:rPr>
            </w:pPr>
            <w:ins w:id="218" w:author="Li, Leo Yiqi" w:date="2020-07-29T15:35:00Z">
              <w:r>
                <w:rPr>
                  <w:rFonts w:cstheme="minorHAnsi"/>
                </w:rPr>
                <w:t>app3</w:t>
              </w:r>
            </w:ins>
          </w:p>
          <w:p w14:paraId="288387CE" w14:textId="77777777" w:rsidR="00D50CDE" w:rsidRPr="008979C8" w:rsidRDefault="00D50CDE">
            <w:pPr>
              <w:ind w:left="254"/>
              <w:rPr>
                <w:ins w:id="219" w:author="Li, Leo Yiqi" w:date="2020-07-29T15:35:00Z"/>
                <w:rFonts w:cstheme="minorHAnsi"/>
              </w:rPr>
              <w:pPrChange w:id="220" w:author="Li, Leo Yiqi" w:date="2020-07-29T15:35:00Z">
                <w:pPr/>
              </w:pPrChange>
            </w:pPr>
            <w:ins w:id="221" w:author="Li, Leo Yiqi" w:date="2020-07-29T15:35:00Z">
              <w:r>
                <w:rPr>
                  <w:rFonts w:cstheme="minorHAnsi"/>
                </w:rPr>
                <w:t>edi1</w:t>
              </w:r>
            </w:ins>
          </w:p>
        </w:tc>
        <w:tc>
          <w:tcPr>
            <w:tcW w:w="3870" w:type="dxa"/>
            <w:tcPrChange w:id="222" w:author="Li, Yixin" w:date="2020-08-06T11:38:00Z">
              <w:tcPr>
                <w:tcW w:w="3240" w:type="dxa"/>
              </w:tcPr>
            </w:tcPrChange>
          </w:tcPr>
          <w:p w14:paraId="58FDBAD5" w14:textId="77777777" w:rsidR="00D50CDE" w:rsidRDefault="00D50CDE" w:rsidP="00D50CDE">
            <w:pPr>
              <w:ind w:left="254"/>
              <w:rPr>
                <w:ins w:id="223" w:author="Li, Yixin" w:date="2020-08-06T11:37:00Z"/>
                <w:rFonts w:cstheme="minorHAnsi"/>
              </w:rPr>
            </w:pPr>
          </w:p>
        </w:tc>
      </w:tr>
      <w:tr w:rsidR="00D50CDE" w14:paraId="54E821EA" w14:textId="77777777" w:rsidTr="00D50CDE">
        <w:trPr>
          <w:ins w:id="224" w:author="Leo Yiqi" w:date="2020-07-29T15:21:00Z"/>
        </w:trPr>
        <w:tc>
          <w:tcPr>
            <w:tcW w:w="987" w:type="dxa"/>
            <w:vMerge/>
            <w:tcPrChange w:id="225" w:author="Li, Yixin" w:date="2020-08-06T11:38:00Z">
              <w:tcPr>
                <w:tcW w:w="990" w:type="dxa"/>
                <w:vMerge/>
              </w:tcPr>
            </w:tcPrChange>
          </w:tcPr>
          <w:p w14:paraId="1928199C" w14:textId="77777777" w:rsidR="00D50CDE" w:rsidRDefault="00D50CDE" w:rsidP="00D50CDE">
            <w:pPr>
              <w:rPr>
                <w:ins w:id="226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227" w:author="Li, Yixin" w:date="2020-08-06T11:38:00Z">
              <w:tcPr>
                <w:tcW w:w="2790" w:type="dxa"/>
              </w:tcPr>
            </w:tcPrChange>
          </w:tcPr>
          <w:p w14:paraId="326B3E0E" w14:textId="77777777" w:rsidR="00D50CDE" w:rsidRDefault="00D50CDE" w:rsidP="00D50CDE">
            <w:pPr>
              <w:rPr>
                <w:ins w:id="228" w:author="Leo Yiqi" w:date="2020-07-29T15:21:00Z"/>
                <w:rFonts w:cstheme="minorHAnsi"/>
              </w:rPr>
            </w:pPr>
            <w:ins w:id="229" w:author="Leo Yiqi" w:date="2020-07-29T15:25:00Z">
              <w:r w:rsidRPr="008979C8">
                <w:rPr>
                  <w:rFonts w:cstheme="minorHAnsi"/>
                </w:rPr>
                <w:t>GateGroup1</w:t>
              </w:r>
            </w:ins>
          </w:p>
        </w:tc>
        <w:tc>
          <w:tcPr>
            <w:tcW w:w="2160" w:type="dxa"/>
            <w:tcPrChange w:id="230" w:author="Li, Yixin" w:date="2020-08-06T11:38:00Z">
              <w:tcPr>
                <w:tcW w:w="3240" w:type="dxa"/>
              </w:tcPr>
            </w:tcPrChange>
          </w:tcPr>
          <w:p w14:paraId="57386465" w14:textId="77777777" w:rsidR="00D50CDE" w:rsidRDefault="00D50CDE" w:rsidP="00D50CDE">
            <w:pPr>
              <w:rPr>
                <w:ins w:id="231" w:author="Leo Yiqi" w:date="2020-07-29T15:21:00Z"/>
                <w:rFonts w:cstheme="minorHAnsi"/>
              </w:rPr>
            </w:pPr>
            <w:ins w:id="232" w:author="Leo Yiqi" w:date="2020-07-29T15:25:00Z">
              <w:r w:rsidRPr="008979C8">
                <w:rPr>
                  <w:rFonts w:cstheme="minorHAnsi"/>
                </w:rPr>
                <w:t>APP4 &amp; GATE1</w:t>
              </w:r>
            </w:ins>
          </w:p>
        </w:tc>
        <w:tc>
          <w:tcPr>
            <w:tcW w:w="3870" w:type="dxa"/>
            <w:tcPrChange w:id="233" w:author="Li, Yixin" w:date="2020-08-06T11:38:00Z">
              <w:tcPr>
                <w:tcW w:w="3240" w:type="dxa"/>
              </w:tcPr>
            </w:tcPrChange>
          </w:tcPr>
          <w:p w14:paraId="29705135" w14:textId="77777777" w:rsidR="00D50CDE" w:rsidRPr="008979C8" w:rsidRDefault="00D50CDE" w:rsidP="00D50CDE">
            <w:pPr>
              <w:rPr>
                <w:ins w:id="234" w:author="Li, Yixin" w:date="2020-08-06T11:37:00Z"/>
                <w:rFonts w:cstheme="minorHAnsi"/>
              </w:rPr>
            </w:pPr>
            <w:ins w:id="235" w:author="Li, Yixin" w:date="2020-08-06T11:39:00Z">
              <w:r>
                <w:rPr>
                  <w:rFonts w:cstheme="minorHAnsi"/>
                </w:rPr>
                <w:t>Assign jobs randomly within the group</w:t>
              </w:r>
            </w:ins>
          </w:p>
        </w:tc>
      </w:tr>
      <w:tr w:rsidR="00D50CDE" w14:paraId="039C26FF" w14:textId="77777777" w:rsidTr="00D50CDE">
        <w:trPr>
          <w:ins w:id="236" w:author="Li, Leo Yiqi" w:date="2020-07-29T15:35:00Z"/>
        </w:trPr>
        <w:tc>
          <w:tcPr>
            <w:tcW w:w="987" w:type="dxa"/>
            <w:vMerge/>
            <w:tcPrChange w:id="237" w:author="Li, Yixin" w:date="2020-08-06T11:38:00Z">
              <w:tcPr>
                <w:tcW w:w="990" w:type="dxa"/>
                <w:vMerge/>
              </w:tcPr>
            </w:tcPrChange>
          </w:tcPr>
          <w:p w14:paraId="6869E8AB" w14:textId="77777777" w:rsidR="00D50CDE" w:rsidRDefault="00D50CDE" w:rsidP="00D50CDE">
            <w:pPr>
              <w:rPr>
                <w:ins w:id="238" w:author="Li, Leo Yiqi" w:date="2020-07-29T15:35:00Z"/>
                <w:rFonts w:cstheme="minorHAnsi"/>
              </w:rPr>
            </w:pPr>
          </w:p>
        </w:tc>
        <w:tc>
          <w:tcPr>
            <w:tcW w:w="4053" w:type="dxa"/>
            <w:gridSpan w:val="2"/>
            <w:tcPrChange w:id="239" w:author="Li, Yixin" w:date="2020-08-06T11:38:00Z">
              <w:tcPr>
                <w:tcW w:w="6030" w:type="dxa"/>
                <w:gridSpan w:val="2"/>
              </w:tcPr>
            </w:tcPrChange>
          </w:tcPr>
          <w:p w14:paraId="420FE015" w14:textId="77777777" w:rsidR="00D50CDE" w:rsidRDefault="00D50CDE" w:rsidP="00D50CDE">
            <w:pPr>
              <w:ind w:left="254"/>
              <w:rPr>
                <w:ins w:id="240" w:author="Li, Leo Yiqi" w:date="2020-07-29T15:36:00Z"/>
                <w:rFonts w:cstheme="minorHAnsi"/>
              </w:rPr>
            </w:pPr>
            <w:ins w:id="241" w:author="Li, Leo Yiqi" w:date="2020-07-29T15:36:00Z">
              <w:r>
                <w:rPr>
                  <w:rFonts w:cstheme="minorHAnsi"/>
                </w:rPr>
                <w:t>app4</w:t>
              </w:r>
            </w:ins>
          </w:p>
          <w:p w14:paraId="7614580C" w14:textId="77777777" w:rsidR="00D50CDE" w:rsidRPr="008979C8" w:rsidRDefault="00D50CDE">
            <w:pPr>
              <w:ind w:left="254"/>
              <w:rPr>
                <w:ins w:id="242" w:author="Li, Leo Yiqi" w:date="2020-07-29T15:35:00Z"/>
                <w:rFonts w:cstheme="minorHAnsi"/>
              </w:rPr>
              <w:pPrChange w:id="243" w:author="Li, Leo Yiqi" w:date="2020-07-29T15:36:00Z">
                <w:pPr/>
              </w:pPrChange>
            </w:pPr>
            <w:ins w:id="244" w:author="Li, Leo Yiqi" w:date="2020-07-29T15:36:00Z">
              <w:r>
                <w:rPr>
                  <w:rFonts w:cstheme="minorHAnsi"/>
                </w:rPr>
                <w:t>gate1</w:t>
              </w:r>
            </w:ins>
          </w:p>
        </w:tc>
        <w:tc>
          <w:tcPr>
            <w:tcW w:w="3870" w:type="dxa"/>
            <w:tcPrChange w:id="245" w:author="Li, Yixin" w:date="2020-08-06T11:38:00Z">
              <w:tcPr>
                <w:tcW w:w="3240" w:type="dxa"/>
              </w:tcPr>
            </w:tcPrChange>
          </w:tcPr>
          <w:p w14:paraId="0582BD13" w14:textId="77777777" w:rsidR="00D50CDE" w:rsidRDefault="00D50CDE" w:rsidP="00D50CDE">
            <w:pPr>
              <w:ind w:left="254"/>
              <w:rPr>
                <w:ins w:id="246" w:author="Li, Yixin" w:date="2020-08-06T11:37:00Z"/>
                <w:rFonts w:cstheme="minorHAnsi"/>
              </w:rPr>
            </w:pPr>
          </w:p>
        </w:tc>
      </w:tr>
      <w:tr w:rsidR="00D50CDE" w14:paraId="086884C4" w14:textId="77777777" w:rsidTr="00D50CDE">
        <w:trPr>
          <w:ins w:id="247" w:author="Leo Yiqi" w:date="2020-07-29T15:26:00Z"/>
        </w:trPr>
        <w:tc>
          <w:tcPr>
            <w:tcW w:w="987" w:type="dxa"/>
            <w:vMerge w:val="restart"/>
            <w:tcPrChange w:id="248" w:author="Li, Yixin" w:date="2020-08-06T11:38:00Z">
              <w:tcPr>
                <w:tcW w:w="990" w:type="dxa"/>
                <w:vMerge w:val="restart"/>
              </w:tcPr>
            </w:tcPrChange>
          </w:tcPr>
          <w:p w14:paraId="1890B4BE" w14:textId="77777777" w:rsidR="00D50CDE" w:rsidRDefault="00D50CDE" w:rsidP="00D50CDE">
            <w:pPr>
              <w:rPr>
                <w:ins w:id="249" w:author="Leo Yiqi" w:date="2020-07-29T15:26:00Z"/>
                <w:rFonts w:cstheme="minorHAnsi"/>
              </w:rPr>
            </w:pPr>
            <w:ins w:id="250" w:author="Leo Yiqi" w:date="2020-07-29T15:26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893" w:type="dxa"/>
            <w:tcPrChange w:id="251" w:author="Li, Yixin" w:date="2020-08-06T11:38:00Z">
              <w:tcPr>
                <w:tcW w:w="2790" w:type="dxa"/>
              </w:tcPr>
            </w:tcPrChange>
          </w:tcPr>
          <w:p w14:paraId="0272A808" w14:textId="77777777" w:rsidR="00D50CDE" w:rsidRDefault="00D50CDE" w:rsidP="00D50CDE">
            <w:pPr>
              <w:rPr>
                <w:ins w:id="252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53" w:author="Li, Yixin" w:date="2020-08-06T11:38:00Z">
              <w:tcPr>
                <w:tcW w:w="3240" w:type="dxa"/>
              </w:tcPr>
            </w:tcPrChange>
          </w:tcPr>
          <w:p w14:paraId="03A4E791" w14:textId="77777777" w:rsidR="00D50CDE" w:rsidRDefault="00D50CDE" w:rsidP="00D50CDE">
            <w:pPr>
              <w:rPr>
                <w:ins w:id="254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55" w:author="Li, Yixin" w:date="2020-08-06T11:38:00Z">
              <w:tcPr>
                <w:tcW w:w="3240" w:type="dxa"/>
              </w:tcPr>
            </w:tcPrChange>
          </w:tcPr>
          <w:p w14:paraId="6854630B" w14:textId="77777777" w:rsidR="00D50CDE" w:rsidRDefault="00D50CDE" w:rsidP="00D50CDE">
            <w:pPr>
              <w:rPr>
                <w:ins w:id="256" w:author="Li, Yixin" w:date="2020-08-06T11:37:00Z"/>
                <w:rFonts w:cstheme="minorHAnsi"/>
              </w:rPr>
            </w:pPr>
          </w:p>
        </w:tc>
      </w:tr>
      <w:tr w:rsidR="00D50CDE" w14:paraId="47946456" w14:textId="77777777" w:rsidTr="00D50CDE">
        <w:trPr>
          <w:ins w:id="257" w:author="Leo Yiqi" w:date="2020-07-29T15:26:00Z"/>
        </w:trPr>
        <w:tc>
          <w:tcPr>
            <w:tcW w:w="987" w:type="dxa"/>
            <w:vMerge/>
            <w:tcPrChange w:id="258" w:author="Li, Yixin" w:date="2020-08-06T11:38:00Z">
              <w:tcPr>
                <w:tcW w:w="990" w:type="dxa"/>
                <w:vMerge/>
              </w:tcPr>
            </w:tcPrChange>
          </w:tcPr>
          <w:p w14:paraId="2CBA0D59" w14:textId="77777777" w:rsidR="00D50CDE" w:rsidRDefault="00D50CDE" w:rsidP="00D50CDE">
            <w:pPr>
              <w:rPr>
                <w:ins w:id="259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60" w:author="Li, Yixin" w:date="2020-08-06T11:38:00Z">
              <w:tcPr>
                <w:tcW w:w="2790" w:type="dxa"/>
              </w:tcPr>
            </w:tcPrChange>
          </w:tcPr>
          <w:p w14:paraId="789EE75F" w14:textId="77777777" w:rsidR="00D50CDE" w:rsidRDefault="00D50CDE" w:rsidP="00D50CDE">
            <w:pPr>
              <w:rPr>
                <w:ins w:id="261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62" w:author="Li, Yixin" w:date="2020-08-06T11:38:00Z">
              <w:tcPr>
                <w:tcW w:w="3240" w:type="dxa"/>
              </w:tcPr>
            </w:tcPrChange>
          </w:tcPr>
          <w:p w14:paraId="031F11C4" w14:textId="77777777" w:rsidR="00D50CDE" w:rsidRDefault="00D50CDE" w:rsidP="00D50CDE">
            <w:pPr>
              <w:rPr>
                <w:ins w:id="263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64" w:author="Li, Yixin" w:date="2020-08-06T11:38:00Z">
              <w:tcPr>
                <w:tcW w:w="3240" w:type="dxa"/>
              </w:tcPr>
            </w:tcPrChange>
          </w:tcPr>
          <w:p w14:paraId="59F92F32" w14:textId="77777777" w:rsidR="00D50CDE" w:rsidRDefault="00D50CDE" w:rsidP="00D50CDE">
            <w:pPr>
              <w:rPr>
                <w:ins w:id="265" w:author="Li, Yixin" w:date="2020-08-06T11:37:00Z"/>
                <w:rFonts w:cstheme="minorHAnsi"/>
              </w:rPr>
            </w:pPr>
          </w:p>
        </w:tc>
      </w:tr>
      <w:tr w:rsidR="00D50CDE" w14:paraId="635AC489" w14:textId="77777777" w:rsidTr="00D50CDE">
        <w:trPr>
          <w:ins w:id="266" w:author="Leo Yiqi" w:date="2020-07-29T15:26:00Z"/>
        </w:trPr>
        <w:tc>
          <w:tcPr>
            <w:tcW w:w="987" w:type="dxa"/>
            <w:vMerge/>
            <w:tcPrChange w:id="267" w:author="Li, Yixin" w:date="2020-08-06T11:38:00Z">
              <w:tcPr>
                <w:tcW w:w="990" w:type="dxa"/>
                <w:vMerge/>
              </w:tcPr>
            </w:tcPrChange>
          </w:tcPr>
          <w:p w14:paraId="22DA198D" w14:textId="77777777" w:rsidR="00D50CDE" w:rsidRDefault="00D50CDE" w:rsidP="00D50CDE">
            <w:pPr>
              <w:rPr>
                <w:ins w:id="268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69" w:author="Li, Yixin" w:date="2020-08-06T11:38:00Z">
              <w:tcPr>
                <w:tcW w:w="2790" w:type="dxa"/>
              </w:tcPr>
            </w:tcPrChange>
          </w:tcPr>
          <w:p w14:paraId="2412F5B0" w14:textId="77777777" w:rsidR="00D50CDE" w:rsidRDefault="00D50CDE" w:rsidP="00D50CDE">
            <w:pPr>
              <w:rPr>
                <w:ins w:id="270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71" w:author="Li, Yixin" w:date="2020-08-06T11:38:00Z">
              <w:tcPr>
                <w:tcW w:w="3240" w:type="dxa"/>
              </w:tcPr>
            </w:tcPrChange>
          </w:tcPr>
          <w:p w14:paraId="06683503" w14:textId="77777777" w:rsidR="00D50CDE" w:rsidRDefault="00D50CDE" w:rsidP="00D50CDE">
            <w:pPr>
              <w:rPr>
                <w:ins w:id="272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73" w:author="Li, Yixin" w:date="2020-08-06T11:38:00Z">
              <w:tcPr>
                <w:tcW w:w="3240" w:type="dxa"/>
              </w:tcPr>
            </w:tcPrChange>
          </w:tcPr>
          <w:p w14:paraId="66C65FEC" w14:textId="77777777" w:rsidR="00D50CDE" w:rsidRDefault="00D50CDE" w:rsidP="00D50CDE">
            <w:pPr>
              <w:rPr>
                <w:ins w:id="274" w:author="Li, Yixin" w:date="2020-08-06T11:37:00Z"/>
                <w:rFonts w:cstheme="minorHAnsi"/>
              </w:rPr>
            </w:pPr>
          </w:p>
        </w:tc>
      </w:tr>
      <w:tr w:rsidR="00D50CDE" w14:paraId="396965A7" w14:textId="77777777" w:rsidTr="00D50CDE">
        <w:trPr>
          <w:ins w:id="275" w:author="Leo Yiqi" w:date="2020-07-29T15:26:00Z"/>
        </w:trPr>
        <w:tc>
          <w:tcPr>
            <w:tcW w:w="987" w:type="dxa"/>
            <w:vMerge w:val="restart"/>
            <w:tcPrChange w:id="276" w:author="Li, Yixin" w:date="2020-08-06T11:38:00Z">
              <w:tcPr>
                <w:tcW w:w="990" w:type="dxa"/>
                <w:vMerge w:val="restart"/>
              </w:tcPr>
            </w:tcPrChange>
          </w:tcPr>
          <w:p w14:paraId="2C32B9E0" w14:textId="77777777" w:rsidR="00D50CDE" w:rsidRDefault="00D50CDE" w:rsidP="00D50CDE">
            <w:pPr>
              <w:rPr>
                <w:ins w:id="277" w:author="Leo Yiqi" w:date="2020-07-29T15:26:00Z"/>
                <w:rFonts w:cstheme="minorHAnsi"/>
              </w:rPr>
            </w:pPr>
            <w:ins w:id="278" w:author="Leo Yiqi" w:date="2020-07-29T15:26:00Z">
              <w:r>
                <w:rPr>
                  <w:rFonts w:cstheme="minorHAnsi"/>
                </w:rPr>
                <w:t>GOLDEN</w:t>
              </w:r>
            </w:ins>
          </w:p>
        </w:tc>
        <w:tc>
          <w:tcPr>
            <w:tcW w:w="1893" w:type="dxa"/>
            <w:tcPrChange w:id="279" w:author="Li, Yixin" w:date="2020-08-06T11:38:00Z">
              <w:tcPr>
                <w:tcW w:w="2790" w:type="dxa"/>
              </w:tcPr>
            </w:tcPrChange>
          </w:tcPr>
          <w:p w14:paraId="311194C0" w14:textId="77777777" w:rsidR="00D50CDE" w:rsidRDefault="00D50CDE" w:rsidP="00D50CDE">
            <w:pPr>
              <w:rPr>
                <w:ins w:id="280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81" w:author="Li, Yixin" w:date="2020-08-06T11:38:00Z">
              <w:tcPr>
                <w:tcW w:w="3240" w:type="dxa"/>
              </w:tcPr>
            </w:tcPrChange>
          </w:tcPr>
          <w:p w14:paraId="0A846371" w14:textId="77777777" w:rsidR="00D50CDE" w:rsidRDefault="00D50CDE" w:rsidP="00D50CDE">
            <w:pPr>
              <w:rPr>
                <w:ins w:id="282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83" w:author="Li, Yixin" w:date="2020-08-06T11:38:00Z">
              <w:tcPr>
                <w:tcW w:w="3240" w:type="dxa"/>
              </w:tcPr>
            </w:tcPrChange>
          </w:tcPr>
          <w:p w14:paraId="13E7A9CA" w14:textId="77777777" w:rsidR="00D50CDE" w:rsidRDefault="00D50CDE" w:rsidP="00D50CDE">
            <w:pPr>
              <w:rPr>
                <w:ins w:id="284" w:author="Li, Yixin" w:date="2020-08-06T11:37:00Z"/>
                <w:rFonts w:cstheme="minorHAnsi"/>
              </w:rPr>
            </w:pPr>
          </w:p>
        </w:tc>
      </w:tr>
      <w:tr w:rsidR="00D50CDE" w14:paraId="75E897F2" w14:textId="77777777" w:rsidTr="00D50CDE">
        <w:trPr>
          <w:ins w:id="285" w:author="Leo Yiqi" w:date="2020-07-29T15:26:00Z"/>
        </w:trPr>
        <w:tc>
          <w:tcPr>
            <w:tcW w:w="987" w:type="dxa"/>
            <w:vMerge/>
            <w:tcPrChange w:id="286" w:author="Li, Yixin" w:date="2020-08-06T11:38:00Z">
              <w:tcPr>
                <w:tcW w:w="990" w:type="dxa"/>
                <w:vMerge/>
              </w:tcPr>
            </w:tcPrChange>
          </w:tcPr>
          <w:p w14:paraId="1B6D8525" w14:textId="77777777" w:rsidR="00D50CDE" w:rsidRDefault="00D50CDE" w:rsidP="00D50CDE">
            <w:pPr>
              <w:rPr>
                <w:ins w:id="287" w:author="Leo Yiqi" w:date="2020-07-29T15:26:00Z"/>
                <w:rFonts w:cstheme="minorHAnsi"/>
              </w:rPr>
            </w:pPr>
          </w:p>
        </w:tc>
        <w:tc>
          <w:tcPr>
            <w:tcW w:w="1893" w:type="dxa"/>
            <w:tcPrChange w:id="288" w:author="Li, Yixin" w:date="2020-08-06T11:38:00Z">
              <w:tcPr>
                <w:tcW w:w="2790" w:type="dxa"/>
              </w:tcPr>
            </w:tcPrChange>
          </w:tcPr>
          <w:p w14:paraId="5399AF3C" w14:textId="77777777" w:rsidR="00D50CDE" w:rsidRDefault="00D50CDE" w:rsidP="00D50CDE">
            <w:pPr>
              <w:rPr>
                <w:ins w:id="289" w:author="Leo Yiqi" w:date="2020-07-29T15:26:00Z"/>
                <w:rFonts w:cstheme="minorHAnsi"/>
              </w:rPr>
            </w:pPr>
          </w:p>
        </w:tc>
        <w:tc>
          <w:tcPr>
            <w:tcW w:w="2160" w:type="dxa"/>
            <w:tcPrChange w:id="290" w:author="Li, Yixin" w:date="2020-08-06T11:38:00Z">
              <w:tcPr>
                <w:tcW w:w="3240" w:type="dxa"/>
              </w:tcPr>
            </w:tcPrChange>
          </w:tcPr>
          <w:p w14:paraId="49E485FC" w14:textId="77777777" w:rsidR="00D50CDE" w:rsidRDefault="00D50CDE" w:rsidP="00D50CDE">
            <w:pPr>
              <w:rPr>
                <w:ins w:id="291" w:author="Leo Yiqi" w:date="2020-07-29T15:26:00Z"/>
                <w:rFonts w:cstheme="minorHAnsi"/>
              </w:rPr>
            </w:pPr>
          </w:p>
        </w:tc>
        <w:tc>
          <w:tcPr>
            <w:tcW w:w="3870" w:type="dxa"/>
            <w:tcPrChange w:id="292" w:author="Li, Yixin" w:date="2020-08-06T11:38:00Z">
              <w:tcPr>
                <w:tcW w:w="3240" w:type="dxa"/>
              </w:tcPr>
            </w:tcPrChange>
          </w:tcPr>
          <w:p w14:paraId="5EF4F1AE" w14:textId="77777777" w:rsidR="00D50CDE" w:rsidRDefault="00D50CDE" w:rsidP="00D50CDE">
            <w:pPr>
              <w:rPr>
                <w:ins w:id="293" w:author="Li, Yixin" w:date="2020-08-06T11:37:00Z"/>
                <w:rFonts w:cstheme="minorHAnsi"/>
              </w:rPr>
            </w:pPr>
          </w:p>
        </w:tc>
      </w:tr>
      <w:tr w:rsidR="00D50CDE" w14:paraId="4A0180CE" w14:textId="77777777" w:rsidTr="00D50CDE">
        <w:trPr>
          <w:ins w:id="294" w:author="Leo Yiqi" w:date="2020-07-29T15:21:00Z"/>
        </w:trPr>
        <w:tc>
          <w:tcPr>
            <w:tcW w:w="987" w:type="dxa"/>
            <w:vMerge/>
            <w:tcPrChange w:id="295" w:author="Li, Yixin" w:date="2020-08-06T11:38:00Z">
              <w:tcPr>
                <w:tcW w:w="990" w:type="dxa"/>
                <w:vMerge/>
              </w:tcPr>
            </w:tcPrChange>
          </w:tcPr>
          <w:p w14:paraId="771A02CA" w14:textId="77777777" w:rsidR="00D50CDE" w:rsidRDefault="00D50CDE" w:rsidP="00D50CDE">
            <w:pPr>
              <w:rPr>
                <w:ins w:id="296" w:author="Leo Yiqi" w:date="2020-07-29T15:21:00Z"/>
                <w:rFonts w:cstheme="minorHAnsi"/>
              </w:rPr>
            </w:pPr>
          </w:p>
        </w:tc>
        <w:tc>
          <w:tcPr>
            <w:tcW w:w="1893" w:type="dxa"/>
            <w:tcPrChange w:id="297" w:author="Li, Yixin" w:date="2020-08-06T11:38:00Z">
              <w:tcPr>
                <w:tcW w:w="2790" w:type="dxa"/>
              </w:tcPr>
            </w:tcPrChange>
          </w:tcPr>
          <w:p w14:paraId="3BEA0488" w14:textId="77777777" w:rsidR="00D50CDE" w:rsidRDefault="00D50CDE" w:rsidP="00D50CDE">
            <w:pPr>
              <w:rPr>
                <w:ins w:id="298" w:author="Leo Yiqi" w:date="2020-07-29T15:21:00Z"/>
                <w:rFonts w:cstheme="minorHAnsi"/>
              </w:rPr>
            </w:pPr>
          </w:p>
        </w:tc>
        <w:tc>
          <w:tcPr>
            <w:tcW w:w="2160" w:type="dxa"/>
            <w:tcPrChange w:id="299" w:author="Li, Yixin" w:date="2020-08-06T11:38:00Z">
              <w:tcPr>
                <w:tcW w:w="3240" w:type="dxa"/>
              </w:tcPr>
            </w:tcPrChange>
          </w:tcPr>
          <w:p w14:paraId="1BBCA6B5" w14:textId="77777777" w:rsidR="00D50CDE" w:rsidRDefault="00D50CDE" w:rsidP="00D50CDE">
            <w:pPr>
              <w:rPr>
                <w:ins w:id="300" w:author="Leo Yiqi" w:date="2020-07-29T15:21:00Z"/>
                <w:rFonts w:cstheme="minorHAnsi"/>
              </w:rPr>
            </w:pPr>
          </w:p>
        </w:tc>
        <w:tc>
          <w:tcPr>
            <w:tcW w:w="3870" w:type="dxa"/>
            <w:tcPrChange w:id="301" w:author="Li, Yixin" w:date="2020-08-06T11:38:00Z">
              <w:tcPr>
                <w:tcW w:w="3240" w:type="dxa"/>
              </w:tcPr>
            </w:tcPrChange>
          </w:tcPr>
          <w:p w14:paraId="2F54244E" w14:textId="77777777" w:rsidR="00D50CDE" w:rsidRDefault="00D50CDE" w:rsidP="00D50CDE">
            <w:pPr>
              <w:rPr>
                <w:ins w:id="302" w:author="Li, Yixin" w:date="2020-08-06T11:37:00Z"/>
                <w:rFonts w:cstheme="minorHAnsi"/>
              </w:rPr>
            </w:pPr>
          </w:p>
        </w:tc>
      </w:tr>
    </w:tbl>
    <w:p w14:paraId="36B728B7" w14:textId="77777777" w:rsidR="008979C8" w:rsidRDefault="008979C8" w:rsidP="00E56F7F">
      <w:pPr>
        <w:rPr>
          <w:ins w:id="303" w:author="Leo Yiqi" w:date="2020-07-29T15:10:00Z"/>
          <w:rFonts w:cstheme="minorHAnsi"/>
        </w:rPr>
      </w:pPr>
    </w:p>
    <w:p w14:paraId="2BA1D211" w14:textId="77777777" w:rsidR="008979C8" w:rsidRPr="00DE12B7" w:rsidRDefault="008979C8">
      <w:pPr>
        <w:ind w:firstLine="720"/>
        <w:rPr>
          <w:ins w:id="304" w:author="Leo Yiqi" w:date="2020-07-29T15:10:00Z"/>
          <w:rFonts w:cstheme="minorHAnsi"/>
          <w:u w:val="single"/>
          <w:rPrChange w:id="305" w:author="Li, Leo Yiqi" w:date="2020-07-29T15:30:00Z">
            <w:rPr>
              <w:ins w:id="306" w:author="Leo Yiqi" w:date="2020-07-29T15:10:00Z"/>
              <w:rFonts w:cstheme="minorHAnsi"/>
            </w:rPr>
          </w:rPrChange>
        </w:rPr>
        <w:pPrChange w:id="307" w:author="Li, Leo Yiqi" w:date="2020-07-29T15:30:00Z">
          <w:pPr/>
        </w:pPrChange>
      </w:pPr>
      <w:ins w:id="308" w:author="Leo Yiqi" w:date="2020-07-29T15:10:00Z">
        <w:del w:id="309" w:author="Li, Leo Yiqi" w:date="2020-07-29T15:30:00Z">
          <w:r w:rsidRPr="00DE12B7" w:rsidDel="00DE12B7">
            <w:rPr>
              <w:rFonts w:cstheme="minorHAnsi"/>
              <w:u w:val="single"/>
              <w:rPrChange w:id="310" w:author="Li, Leo Yiqi" w:date="2020-07-29T15:30:00Z">
                <w:rPr>
                  <w:rFonts w:cstheme="minorHAnsi"/>
                </w:rPr>
              </w:rPrChange>
            </w:rPr>
            <w:tab/>
          </w:r>
        </w:del>
      </w:ins>
      <w:ins w:id="311" w:author="Leo Yiqi" w:date="2020-07-29T15:22:00Z">
        <w:r w:rsidRPr="00DE12B7">
          <w:rPr>
            <w:rFonts w:cstheme="minorHAnsi"/>
            <w:u w:val="single"/>
            <w:rPrChange w:id="312" w:author="Li, Leo Yiqi" w:date="2020-07-29T15:30:00Z">
              <w:rPr>
                <w:rFonts w:cstheme="minorHAnsi"/>
              </w:rPr>
            </w:rPrChange>
          </w:rPr>
          <w:t xml:space="preserve">2.6 to </w:t>
        </w:r>
      </w:ins>
      <w:ins w:id="313" w:author="Li, Leo Yiqi" w:date="2020-07-29T15:31:00Z">
        <w:r w:rsidR="002E7688">
          <w:rPr>
            <w:rFonts w:cstheme="minorHAnsi"/>
            <w:u w:val="single"/>
          </w:rPr>
          <w:t>3</w:t>
        </w:r>
      </w:ins>
      <w:ins w:id="314" w:author="Leo Yiqi" w:date="2020-07-29T15:22:00Z">
        <w:del w:id="315" w:author="Li, Leo Yiqi" w:date="2020-07-29T15:31:00Z">
          <w:r w:rsidRPr="00DE12B7" w:rsidDel="002E7688">
            <w:rPr>
              <w:rFonts w:cstheme="minorHAnsi"/>
              <w:u w:val="single"/>
              <w:rPrChange w:id="316" w:author="Li, Leo Yiqi" w:date="2020-07-29T15:30:00Z">
                <w:rPr>
                  <w:rFonts w:cstheme="minorHAnsi"/>
                </w:rPr>
              </w:rPrChange>
            </w:rPr>
            <w:delText>2</w:delText>
          </w:r>
        </w:del>
        <w:r w:rsidRPr="00DE12B7">
          <w:rPr>
            <w:rFonts w:cstheme="minorHAnsi"/>
            <w:u w:val="single"/>
            <w:rPrChange w:id="317" w:author="Li, Leo Yiqi" w:date="2020-07-29T15:30:00Z">
              <w:rPr>
                <w:rFonts w:cstheme="minorHAnsi"/>
              </w:rPr>
            </w:rPrChange>
          </w:rPr>
          <w:t>.8 Job Group</w:t>
        </w:r>
      </w:ins>
      <w:ins w:id="318" w:author="Leo Yiqi" w:date="2020-07-29T15:23:00Z">
        <w:r w:rsidRPr="00DE12B7">
          <w:rPr>
            <w:rFonts w:cstheme="minorHAnsi"/>
            <w:u w:val="single"/>
            <w:rPrChange w:id="319" w:author="Li, Leo Yiqi" w:date="2020-07-29T15:30:00Z">
              <w:rPr>
                <w:rFonts w:cstheme="minorHAnsi"/>
              </w:rPr>
            </w:rPrChange>
          </w:rPr>
          <w:t xml:space="preserve"> Default</w:t>
        </w:r>
      </w:ins>
      <w:ins w:id="320" w:author="Leo Yiqi" w:date="2020-07-29T15:22:00Z">
        <w:r w:rsidRPr="00DE12B7">
          <w:rPr>
            <w:rFonts w:cstheme="minorHAnsi"/>
            <w:u w:val="single"/>
            <w:rPrChange w:id="321" w:author="Li, Leo Yiqi" w:date="2020-07-29T15:30:00Z">
              <w:rPr>
                <w:rFonts w:cstheme="minorHAnsi"/>
              </w:rPr>
            </w:rPrChange>
          </w:rPr>
          <w:t xml:space="preserve"> Mapping</w:t>
        </w:r>
      </w:ins>
    </w:p>
    <w:tbl>
      <w:tblPr>
        <w:tblStyle w:val="TableGrid"/>
        <w:tblW w:w="8942" w:type="dxa"/>
        <w:tblInd w:w="805" w:type="dxa"/>
        <w:tblLook w:val="04A0" w:firstRow="1" w:lastRow="0" w:firstColumn="1" w:lastColumn="0" w:noHBand="0" w:noVBand="1"/>
        <w:tblPrChange w:id="322" w:author="Li, Leo Yiqi" w:date="2020-07-29T15:40:00Z">
          <w:tblPr>
            <w:tblStyle w:val="TableGrid"/>
            <w:tblW w:w="8545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1859"/>
        <w:gridCol w:w="1225"/>
        <w:gridCol w:w="1208"/>
        <w:gridCol w:w="2197"/>
        <w:gridCol w:w="1296"/>
        <w:gridCol w:w="1157"/>
        <w:tblGridChange w:id="323">
          <w:tblGrid>
            <w:gridCol w:w="1277"/>
            <w:gridCol w:w="151"/>
            <w:gridCol w:w="2755"/>
            <w:gridCol w:w="1454"/>
            <w:gridCol w:w="1454"/>
            <w:gridCol w:w="1454"/>
            <w:gridCol w:w="1454"/>
          </w:tblGrid>
        </w:tblGridChange>
      </w:tblGrid>
      <w:tr w:rsidR="008979C8" w14:paraId="2403FD6B" w14:textId="77777777" w:rsidTr="000A094C">
        <w:trPr>
          <w:ins w:id="324" w:author="Leo Yiqi" w:date="2020-07-29T15:10:00Z"/>
          <w:trPrChange w:id="325" w:author="Li, Leo Yiqi" w:date="2020-07-29T15:40:00Z">
            <w:trPr>
              <w:gridAfter w:val="0"/>
            </w:trPr>
          </w:trPrChange>
        </w:trPr>
        <w:tc>
          <w:tcPr>
            <w:tcW w:w="2070" w:type="dxa"/>
            <w:vMerge w:val="restart"/>
            <w:shd w:val="clear" w:color="auto" w:fill="D9D9D9" w:themeFill="background1" w:themeFillShade="D9"/>
            <w:vAlign w:val="center"/>
            <w:tcPrChange w:id="326" w:author="Li, Leo Yiqi" w:date="2020-07-29T15:40:00Z">
              <w:tcPr>
                <w:tcW w:w="1292" w:type="dxa"/>
                <w:vMerge w:val="restart"/>
                <w:shd w:val="clear" w:color="auto" w:fill="D9D9D9" w:themeFill="background1" w:themeFillShade="D9"/>
              </w:tcPr>
            </w:tcPrChange>
          </w:tcPr>
          <w:p w14:paraId="7A04AAFE" w14:textId="77777777" w:rsidR="008979C8" w:rsidRDefault="008979C8">
            <w:pPr>
              <w:jc w:val="center"/>
              <w:rPr>
                <w:ins w:id="327" w:author="Leo Yiqi" w:date="2020-07-29T15:10:00Z"/>
                <w:rFonts w:cstheme="minorHAnsi"/>
              </w:rPr>
              <w:pPrChange w:id="328" w:author="Leo Yiqi" w:date="2020-07-29T15:20:00Z">
                <w:pPr/>
              </w:pPrChange>
            </w:pPr>
            <w:ins w:id="329" w:author="Leo Yiqi" w:date="2020-07-29T15:13:00Z">
              <w:r>
                <w:rPr>
                  <w:rFonts w:cstheme="minorHAnsi"/>
                </w:rPr>
                <w:t>2.6 PROD Job Group</w:t>
              </w:r>
            </w:ins>
          </w:p>
        </w:tc>
        <w:tc>
          <w:tcPr>
            <w:tcW w:w="6872" w:type="dxa"/>
            <w:gridSpan w:val="5"/>
            <w:shd w:val="clear" w:color="auto" w:fill="D9D9D9" w:themeFill="background1" w:themeFillShade="D9"/>
            <w:tcPrChange w:id="330" w:author="Li, Leo Yiqi" w:date="2020-07-29T15:40:00Z">
              <w:tcPr>
                <w:tcW w:w="7253" w:type="dxa"/>
                <w:gridSpan w:val="5"/>
                <w:shd w:val="clear" w:color="auto" w:fill="D9D9D9" w:themeFill="background1" w:themeFillShade="D9"/>
              </w:tcPr>
            </w:tcPrChange>
          </w:tcPr>
          <w:p w14:paraId="2020C3CB" w14:textId="77777777" w:rsidR="008979C8" w:rsidRDefault="008979C8">
            <w:pPr>
              <w:jc w:val="center"/>
              <w:rPr>
                <w:ins w:id="331" w:author="Leo Yiqi" w:date="2020-07-29T15:19:00Z"/>
                <w:rFonts w:cstheme="minorHAnsi"/>
              </w:rPr>
              <w:pPrChange w:id="332" w:author="Leo Yiqi" w:date="2020-07-29T15:19:00Z">
                <w:pPr/>
              </w:pPrChange>
            </w:pPr>
            <w:ins w:id="333" w:author="Leo Yiqi" w:date="2020-07-29T15:16:00Z">
              <w:r>
                <w:rPr>
                  <w:rFonts w:cstheme="minorHAnsi"/>
                </w:rPr>
                <w:t xml:space="preserve">Map to </w:t>
              </w:r>
            </w:ins>
            <w:ins w:id="334" w:author="Leo Yiqi" w:date="2020-07-29T15:11:00Z">
              <w:r>
                <w:rPr>
                  <w:rFonts w:cstheme="minorHAnsi"/>
                </w:rPr>
                <w:t>3.8 New Job Group</w:t>
              </w:r>
            </w:ins>
          </w:p>
        </w:tc>
      </w:tr>
      <w:tr w:rsidR="008979C8" w14:paraId="58E63997" w14:textId="77777777" w:rsidTr="008E2B74">
        <w:trPr>
          <w:ins w:id="335" w:author="Leo Yiqi" w:date="2020-07-29T15:19:00Z"/>
        </w:trPr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tcPrChange w:id="336" w:author="Li, Leo Yiqi" w:date="2020-07-29T15:40:00Z">
              <w:tcPr>
                <w:tcW w:w="1428" w:type="dxa"/>
                <w:gridSpan w:val="2"/>
                <w:vMerge/>
                <w:shd w:val="clear" w:color="auto" w:fill="D9D9D9" w:themeFill="background1" w:themeFillShade="D9"/>
              </w:tcPr>
            </w:tcPrChange>
          </w:tcPr>
          <w:p w14:paraId="481DADF7" w14:textId="77777777" w:rsidR="008979C8" w:rsidRDefault="008979C8" w:rsidP="00E56F7F">
            <w:pPr>
              <w:rPr>
                <w:ins w:id="337" w:author="Leo Yiqi" w:date="2020-07-29T15:19:00Z"/>
                <w:rFonts w:cstheme="minorHAnsi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tcPrChange w:id="338" w:author="Li, Leo Yiqi" w:date="2020-07-29T15:40:00Z">
              <w:tcPr>
                <w:tcW w:w="2755" w:type="dxa"/>
                <w:shd w:val="clear" w:color="auto" w:fill="D9D9D9" w:themeFill="background1" w:themeFillShade="D9"/>
              </w:tcPr>
            </w:tcPrChange>
          </w:tcPr>
          <w:p w14:paraId="35A7AA22" w14:textId="77777777" w:rsidR="008979C8" w:rsidRDefault="008979C8" w:rsidP="00E56F7F">
            <w:pPr>
              <w:rPr>
                <w:ins w:id="339" w:author="Leo Yiqi" w:date="2020-07-29T15:19:00Z"/>
                <w:rFonts w:cstheme="minorHAnsi"/>
              </w:rPr>
            </w:pPr>
            <w:ins w:id="340" w:author="Leo Yiqi" w:date="2020-07-29T15:1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350" w:type="dxa"/>
            <w:shd w:val="clear" w:color="auto" w:fill="D9D9D9" w:themeFill="background1" w:themeFillShade="D9"/>
            <w:tcPrChange w:id="341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7C36A62D" w14:textId="77777777" w:rsidR="008979C8" w:rsidRDefault="008979C8" w:rsidP="00E56F7F">
            <w:pPr>
              <w:rPr>
                <w:ins w:id="342" w:author="Leo Yiqi" w:date="2020-07-29T15:19:00Z"/>
                <w:rFonts w:cstheme="minorHAnsi"/>
              </w:rPr>
            </w:pPr>
            <w:ins w:id="343" w:author="Leo Yiqi" w:date="2020-07-29T15:1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540" w:type="dxa"/>
            <w:shd w:val="clear" w:color="auto" w:fill="D9D9D9" w:themeFill="background1" w:themeFillShade="D9"/>
            <w:tcPrChange w:id="344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579205A8" w14:textId="77777777" w:rsidR="008979C8" w:rsidRDefault="008979C8">
            <w:pPr>
              <w:jc w:val="center"/>
              <w:rPr>
                <w:ins w:id="345" w:author="Leo Yiqi" w:date="2020-07-29T15:19:00Z"/>
                <w:rFonts w:cstheme="minorHAnsi"/>
              </w:rPr>
              <w:pPrChange w:id="346" w:author="Li, Yixin" w:date="2020-08-06T11:12:00Z">
                <w:pPr/>
              </w:pPrChange>
            </w:pPr>
            <w:ins w:id="347" w:author="Leo Yiqi" w:date="2020-07-29T15:1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440" w:type="dxa"/>
            <w:shd w:val="clear" w:color="auto" w:fill="D9D9D9" w:themeFill="background1" w:themeFillShade="D9"/>
            <w:tcPrChange w:id="348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17EFDADF" w14:textId="77777777" w:rsidR="008979C8" w:rsidRDefault="008979C8" w:rsidP="00E56F7F">
            <w:pPr>
              <w:rPr>
                <w:ins w:id="349" w:author="Leo Yiqi" w:date="2020-07-29T15:19:00Z"/>
                <w:rFonts w:cstheme="minorHAnsi"/>
              </w:rPr>
            </w:pPr>
            <w:ins w:id="350" w:author="Leo Yiqi" w:date="2020-07-29T15:20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192" w:type="dxa"/>
            <w:shd w:val="clear" w:color="auto" w:fill="D9D9D9" w:themeFill="background1" w:themeFillShade="D9"/>
            <w:tcPrChange w:id="351" w:author="Li, Leo Yiqi" w:date="2020-07-29T15:40:00Z">
              <w:tcPr>
                <w:tcW w:w="1454" w:type="dxa"/>
                <w:shd w:val="clear" w:color="auto" w:fill="D9D9D9" w:themeFill="background1" w:themeFillShade="D9"/>
              </w:tcPr>
            </w:tcPrChange>
          </w:tcPr>
          <w:p w14:paraId="67AC5282" w14:textId="77777777" w:rsidR="008979C8" w:rsidRDefault="008979C8" w:rsidP="00E56F7F">
            <w:pPr>
              <w:rPr>
                <w:ins w:id="352" w:author="Leo Yiqi" w:date="2020-07-29T15:19:00Z"/>
                <w:rFonts w:cstheme="minorHAnsi"/>
              </w:rPr>
            </w:pPr>
            <w:ins w:id="353" w:author="Leo Yiqi" w:date="2020-07-29T15:20:00Z">
              <w:r>
                <w:rPr>
                  <w:rFonts w:cstheme="minorHAnsi"/>
                </w:rPr>
                <w:t>GOLDEN</w:t>
              </w:r>
            </w:ins>
          </w:p>
        </w:tc>
      </w:tr>
      <w:tr w:rsidR="008979C8" w14:paraId="35941794" w14:textId="77777777" w:rsidTr="008E2B74">
        <w:trPr>
          <w:ins w:id="354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55" w:author="Li, Leo Yiqi" w:date="2020-07-29T15:40:00Z">
              <w:tcPr>
                <w:tcW w:w="1428" w:type="dxa"/>
                <w:gridSpan w:val="2"/>
              </w:tcPr>
            </w:tcPrChange>
          </w:tcPr>
          <w:p w14:paraId="133C3312" w14:textId="77777777" w:rsidR="008979C8" w:rsidRDefault="008979C8" w:rsidP="008979C8">
            <w:pPr>
              <w:rPr>
                <w:ins w:id="356" w:author="Leo Yiqi" w:date="2020-07-29T15:10:00Z"/>
                <w:rFonts w:cstheme="minorHAnsi"/>
              </w:rPr>
            </w:pPr>
            <w:ins w:id="357" w:author="Leo Yiqi" w:date="2020-07-29T15:14:00Z">
              <w:r>
                <w:rPr>
                  <w:rFonts w:cstheme="minorHAnsi"/>
                </w:rPr>
                <w:t>APP SRV1</w:t>
              </w:r>
            </w:ins>
          </w:p>
        </w:tc>
        <w:tc>
          <w:tcPr>
            <w:tcW w:w="1350" w:type="dxa"/>
            <w:tcPrChange w:id="358" w:author="Li, Leo Yiqi" w:date="2020-07-29T15:40:00Z">
              <w:tcPr>
                <w:tcW w:w="2755" w:type="dxa"/>
              </w:tcPr>
            </w:tcPrChange>
          </w:tcPr>
          <w:p w14:paraId="077FEB85" w14:textId="77777777" w:rsidR="008979C8" w:rsidRDefault="008979C8" w:rsidP="008979C8">
            <w:pPr>
              <w:rPr>
                <w:ins w:id="359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60" w:author="Li, Leo Yiqi" w:date="2020-07-29T15:40:00Z">
              <w:tcPr>
                <w:tcW w:w="1454" w:type="dxa"/>
              </w:tcPr>
            </w:tcPrChange>
          </w:tcPr>
          <w:p w14:paraId="517B06B6" w14:textId="77777777" w:rsidR="008979C8" w:rsidRDefault="008979C8" w:rsidP="008979C8">
            <w:pPr>
              <w:rPr>
                <w:ins w:id="361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62" w:author="Li, Leo Yiqi" w:date="2020-07-29T15:40:00Z">
              <w:tcPr>
                <w:tcW w:w="1454" w:type="dxa"/>
              </w:tcPr>
            </w:tcPrChange>
          </w:tcPr>
          <w:p w14:paraId="77BD5333" w14:textId="77777777" w:rsidR="008979C8" w:rsidRDefault="008979C8" w:rsidP="008979C8">
            <w:pPr>
              <w:rPr>
                <w:ins w:id="363" w:author="Leo Yiqi" w:date="2020-07-29T15:19:00Z"/>
                <w:rFonts w:cstheme="minorHAnsi"/>
              </w:rPr>
            </w:pPr>
            <w:ins w:id="364" w:author="Leo Yiqi" w:date="2020-07-29T15:20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  <w:tcPrChange w:id="365" w:author="Li, Leo Yiqi" w:date="2020-07-29T15:40:00Z">
              <w:tcPr>
                <w:tcW w:w="1454" w:type="dxa"/>
              </w:tcPr>
            </w:tcPrChange>
          </w:tcPr>
          <w:p w14:paraId="352DB8A0" w14:textId="77777777" w:rsidR="008979C8" w:rsidRDefault="008979C8" w:rsidP="008979C8">
            <w:pPr>
              <w:rPr>
                <w:ins w:id="366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67" w:author="Li, Leo Yiqi" w:date="2020-07-29T15:40:00Z">
              <w:tcPr>
                <w:tcW w:w="1454" w:type="dxa"/>
              </w:tcPr>
            </w:tcPrChange>
          </w:tcPr>
          <w:p w14:paraId="36109796" w14:textId="77777777" w:rsidR="008979C8" w:rsidRDefault="008979C8" w:rsidP="008979C8">
            <w:pPr>
              <w:rPr>
                <w:ins w:id="368" w:author="Leo Yiqi" w:date="2020-07-29T15:19:00Z"/>
                <w:rFonts w:cstheme="minorHAnsi"/>
              </w:rPr>
            </w:pPr>
          </w:p>
        </w:tc>
      </w:tr>
      <w:tr w:rsidR="008979C8" w14:paraId="4ECA29C1" w14:textId="77777777" w:rsidTr="008E2B74">
        <w:trPr>
          <w:ins w:id="369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70" w:author="Li, Leo Yiqi" w:date="2020-07-29T15:40:00Z">
              <w:tcPr>
                <w:tcW w:w="1428" w:type="dxa"/>
                <w:gridSpan w:val="2"/>
              </w:tcPr>
            </w:tcPrChange>
          </w:tcPr>
          <w:p w14:paraId="0D596A8D" w14:textId="77777777" w:rsidR="008979C8" w:rsidRDefault="008979C8" w:rsidP="008979C8">
            <w:pPr>
              <w:rPr>
                <w:ins w:id="371" w:author="Leo Yiqi" w:date="2020-07-29T15:10:00Z"/>
                <w:rFonts w:cstheme="minorHAnsi"/>
              </w:rPr>
            </w:pPr>
            <w:ins w:id="372" w:author="Leo Yiqi" w:date="2020-07-29T15:14:00Z">
              <w:r>
                <w:rPr>
                  <w:rFonts w:cstheme="minorHAnsi"/>
                </w:rPr>
                <w:t>APP SRV2</w:t>
              </w:r>
            </w:ins>
          </w:p>
        </w:tc>
        <w:tc>
          <w:tcPr>
            <w:tcW w:w="1350" w:type="dxa"/>
            <w:tcPrChange w:id="373" w:author="Li, Leo Yiqi" w:date="2020-07-29T15:40:00Z">
              <w:tcPr>
                <w:tcW w:w="2755" w:type="dxa"/>
              </w:tcPr>
            </w:tcPrChange>
          </w:tcPr>
          <w:p w14:paraId="3A595846" w14:textId="77777777" w:rsidR="008979C8" w:rsidRDefault="008979C8" w:rsidP="008979C8">
            <w:pPr>
              <w:rPr>
                <w:ins w:id="374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75" w:author="Li, Leo Yiqi" w:date="2020-07-29T15:40:00Z">
              <w:tcPr>
                <w:tcW w:w="1454" w:type="dxa"/>
              </w:tcPr>
            </w:tcPrChange>
          </w:tcPr>
          <w:p w14:paraId="109C3FFD" w14:textId="77777777" w:rsidR="008979C8" w:rsidRDefault="008979C8" w:rsidP="008979C8">
            <w:pPr>
              <w:rPr>
                <w:ins w:id="376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77" w:author="Li, Leo Yiqi" w:date="2020-07-29T15:40:00Z">
              <w:tcPr>
                <w:tcW w:w="1454" w:type="dxa"/>
              </w:tcPr>
            </w:tcPrChange>
          </w:tcPr>
          <w:p w14:paraId="554F761F" w14:textId="77777777" w:rsidR="008979C8" w:rsidRDefault="008979C8" w:rsidP="008979C8">
            <w:pPr>
              <w:rPr>
                <w:ins w:id="378" w:author="Leo Yiqi" w:date="2020-07-29T15:19:00Z"/>
                <w:rFonts w:cstheme="minorHAnsi"/>
              </w:rPr>
            </w:pPr>
            <w:ins w:id="379" w:author="Leo Yiqi" w:date="2020-07-29T15:20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  <w:tcPrChange w:id="380" w:author="Li, Leo Yiqi" w:date="2020-07-29T15:40:00Z">
              <w:tcPr>
                <w:tcW w:w="1454" w:type="dxa"/>
              </w:tcPr>
            </w:tcPrChange>
          </w:tcPr>
          <w:p w14:paraId="6473595A" w14:textId="77777777" w:rsidR="008979C8" w:rsidRDefault="008979C8" w:rsidP="008979C8">
            <w:pPr>
              <w:rPr>
                <w:ins w:id="381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82" w:author="Li, Leo Yiqi" w:date="2020-07-29T15:40:00Z">
              <w:tcPr>
                <w:tcW w:w="1454" w:type="dxa"/>
              </w:tcPr>
            </w:tcPrChange>
          </w:tcPr>
          <w:p w14:paraId="3837C696" w14:textId="77777777" w:rsidR="008979C8" w:rsidRDefault="008979C8" w:rsidP="008979C8">
            <w:pPr>
              <w:rPr>
                <w:ins w:id="383" w:author="Leo Yiqi" w:date="2020-07-29T15:19:00Z"/>
                <w:rFonts w:cstheme="minorHAnsi"/>
              </w:rPr>
            </w:pPr>
          </w:p>
        </w:tc>
      </w:tr>
      <w:tr w:rsidR="008979C8" w14:paraId="566A4A99" w14:textId="77777777" w:rsidTr="008E2B74">
        <w:trPr>
          <w:ins w:id="384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385" w:author="Li, Leo Yiqi" w:date="2020-07-29T15:40:00Z">
              <w:tcPr>
                <w:tcW w:w="1428" w:type="dxa"/>
                <w:gridSpan w:val="2"/>
              </w:tcPr>
            </w:tcPrChange>
          </w:tcPr>
          <w:p w14:paraId="3CB0B2F8" w14:textId="77777777" w:rsidR="008979C8" w:rsidRDefault="008979C8" w:rsidP="008979C8">
            <w:pPr>
              <w:rPr>
                <w:ins w:id="386" w:author="Leo Yiqi" w:date="2020-07-29T15:10:00Z"/>
                <w:rFonts w:cstheme="minorHAnsi"/>
              </w:rPr>
            </w:pPr>
            <w:ins w:id="387" w:author="Leo Yiqi" w:date="2020-07-29T15:14:00Z">
              <w:r>
                <w:rPr>
                  <w:rFonts w:cstheme="minorHAnsi"/>
                </w:rPr>
                <w:t>APP SRV3</w:t>
              </w:r>
            </w:ins>
          </w:p>
        </w:tc>
        <w:tc>
          <w:tcPr>
            <w:tcW w:w="1350" w:type="dxa"/>
            <w:tcPrChange w:id="388" w:author="Li, Leo Yiqi" w:date="2020-07-29T15:40:00Z">
              <w:tcPr>
                <w:tcW w:w="2755" w:type="dxa"/>
              </w:tcPr>
            </w:tcPrChange>
          </w:tcPr>
          <w:p w14:paraId="61CEB679" w14:textId="77777777" w:rsidR="008979C8" w:rsidRDefault="008979C8" w:rsidP="008979C8">
            <w:pPr>
              <w:rPr>
                <w:ins w:id="389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390" w:author="Li, Leo Yiqi" w:date="2020-07-29T15:40:00Z">
              <w:tcPr>
                <w:tcW w:w="1454" w:type="dxa"/>
              </w:tcPr>
            </w:tcPrChange>
          </w:tcPr>
          <w:p w14:paraId="523B2CC1" w14:textId="77777777" w:rsidR="008979C8" w:rsidRDefault="008979C8" w:rsidP="008979C8">
            <w:pPr>
              <w:rPr>
                <w:ins w:id="391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392" w:author="Li, Leo Yiqi" w:date="2020-07-29T15:40:00Z">
              <w:tcPr>
                <w:tcW w:w="1454" w:type="dxa"/>
              </w:tcPr>
            </w:tcPrChange>
          </w:tcPr>
          <w:p w14:paraId="4330B810" w14:textId="77777777" w:rsidR="008979C8" w:rsidRDefault="008979C8" w:rsidP="008979C8">
            <w:pPr>
              <w:rPr>
                <w:ins w:id="393" w:author="Leo Yiqi" w:date="2020-07-29T15:19:00Z"/>
                <w:rFonts w:cstheme="minorHAnsi"/>
              </w:rPr>
            </w:pPr>
            <w:ins w:id="394" w:author="Leo Yiqi" w:date="2020-07-29T15:20:00Z">
              <w:r>
                <w:rPr>
                  <w:rFonts w:cstheme="minorHAnsi"/>
                </w:rPr>
                <w:t>EdiGroup1</w:t>
              </w:r>
            </w:ins>
          </w:p>
        </w:tc>
        <w:tc>
          <w:tcPr>
            <w:tcW w:w="1440" w:type="dxa"/>
            <w:tcPrChange w:id="395" w:author="Li, Leo Yiqi" w:date="2020-07-29T15:40:00Z">
              <w:tcPr>
                <w:tcW w:w="1454" w:type="dxa"/>
              </w:tcPr>
            </w:tcPrChange>
          </w:tcPr>
          <w:p w14:paraId="3F121062" w14:textId="77777777" w:rsidR="008979C8" w:rsidRDefault="008979C8" w:rsidP="008979C8">
            <w:pPr>
              <w:rPr>
                <w:ins w:id="396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397" w:author="Li, Leo Yiqi" w:date="2020-07-29T15:40:00Z">
              <w:tcPr>
                <w:tcW w:w="1454" w:type="dxa"/>
              </w:tcPr>
            </w:tcPrChange>
          </w:tcPr>
          <w:p w14:paraId="330B5FE3" w14:textId="77777777" w:rsidR="008979C8" w:rsidRDefault="008979C8" w:rsidP="008979C8">
            <w:pPr>
              <w:rPr>
                <w:ins w:id="398" w:author="Leo Yiqi" w:date="2020-07-29T15:19:00Z"/>
                <w:rFonts w:cstheme="minorHAnsi"/>
              </w:rPr>
            </w:pPr>
          </w:p>
        </w:tc>
      </w:tr>
      <w:tr w:rsidR="008979C8" w14:paraId="12238F1B" w14:textId="77777777" w:rsidTr="008E2B74">
        <w:trPr>
          <w:ins w:id="399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400" w:author="Li, Leo Yiqi" w:date="2020-07-29T15:40:00Z">
              <w:tcPr>
                <w:tcW w:w="1428" w:type="dxa"/>
                <w:gridSpan w:val="2"/>
              </w:tcPr>
            </w:tcPrChange>
          </w:tcPr>
          <w:p w14:paraId="46BCC632" w14:textId="77777777" w:rsidR="008979C8" w:rsidRDefault="008979C8" w:rsidP="008979C8">
            <w:pPr>
              <w:rPr>
                <w:ins w:id="401" w:author="Leo Yiqi" w:date="2020-07-29T15:10:00Z"/>
                <w:rFonts w:cstheme="minorHAnsi"/>
              </w:rPr>
            </w:pPr>
            <w:ins w:id="402" w:author="Leo Yiqi" w:date="2020-07-29T15:14:00Z">
              <w:r>
                <w:rPr>
                  <w:rFonts w:cstheme="minorHAnsi"/>
                </w:rPr>
                <w:t>APP SRV4</w:t>
              </w:r>
            </w:ins>
          </w:p>
        </w:tc>
        <w:tc>
          <w:tcPr>
            <w:tcW w:w="1350" w:type="dxa"/>
            <w:tcPrChange w:id="403" w:author="Li, Leo Yiqi" w:date="2020-07-29T15:40:00Z">
              <w:tcPr>
                <w:tcW w:w="2755" w:type="dxa"/>
              </w:tcPr>
            </w:tcPrChange>
          </w:tcPr>
          <w:p w14:paraId="530C343F" w14:textId="77777777" w:rsidR="008979C8" w:rsidRDefault="008979C8" w:rsidP="008979C8">
            <w:pPr>
              <w:rPr>
                <w:ins w:id="404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405" w:author="Li, Leo Yiqi" w:date="2020-07-29T15:40:00Z">
              <w:tcPr>
                <w:tcW w:w="1454" w:type="dxa"/>
              </w:tcPr>
            </w:tcPrChange>
          </w:tcPr>
          <w:p w14:paraId="163D24B0" w14:textId="77777777" w:rsidR="008979C8" w:rsidRDefault="008979C8" w:rsidP="008979C8">
            <w:pPr>
              <w:rPr>
                <w:ins w:id="406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407" w:author="Li, Leo Yiqi" w:date="2020-07-29T15:40:00Z">
              <w:tcPr>
                <w:tcW w:w="1454" w:type="dxa"/>
              </w:tcPr>
            </w:tcPrChange>
          </w:tcPr>
          <w:p w14:paraId="42B53892" w14:textId="77777777" w:rsidR="008979C8" w:rsidRDefault="008979C8" w:rsidP="008979C8">
            <w:pPr>
              <w:rPr>
                <w:ins w:id="408" w:author="Leo Yiqi" w:date="2020-07-29T15:19:00Z"/>
                <w:rFonts w:cstheme="minorHAnsi"/>
              </w:rPr>
            </w:pPr>
            <w:ins w:id="409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10" w:author="Li, Leo Yiqi" w:date="2020-07-29T15:40:00Z">
              <w:tcPr>
                <w:tcW w:w="1454" w:type="dxa"/>
              </w:tcPr>
            </w:tcPrChange>
          </w:tcPr>
          <w:p w14:paraId="3D482191" w14:textId="77777777" w:rsidR="008979C8" w:rsidRDefault="008979C8" w:rsidP="008979C8">
            <w:pPr>
              <w:rPr>
                <w:ins w:id="411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12" w:author="Li, Leo Yiqi" w:date="2020-07-29T15:40:00Z">
              <w:tcPr>
                <w:tcW w:w="1454" w:type="dxa"/>
              </w:tcPr>
            </w:tcPrChange>
          </w:tcPr>
          <w:p w14:paraId="133C7A11" w14:textId="77777777" w:rsidR="008979C8" w:rsidRDefault="008979C8" w:rsidP="008979C8">
            <w:pPr>
              <w:rPr>
                <w:ins w:id="413" w:author="Leo Yiqi" w:date="2020-07-29T15:19:00Z"/>
                <w:rFonts w:cstheme="minorHAnsi"/>
              </w:rPr>
            </w:pPr>
          </w:p>
        </w:tc>
      </w:tr>
      <w:tr w:rsidR="008979C8" w14:paraId="4E665D05" w14:textId="77777777" w:rsidTr="008E2B74">
        <w:trPr>
          <w:ins w:id="414" w:author="Leo Yiqi" w:date="2020-07-29T15:10:00Z"/>
        </w:trPr>
        <w:tc>
          <w:tcPr>
            <w:tcW w:w="2070" w:type="dxa"/>
            <w:shd w:val="clear" w:color="auto" w:fill="F2F2F2" w:themeFill="background1" w:themeFillShade="F2"/>
            <w:tcPrChange w:id="415" w:author="Li, Leo Yiqi" w:date="2020-07-29T15:40:00Z">
              <w:tcPr>
                <w:tcW w:w="1428" w:type="dxa"/>
                <w:gridSpan w:val="2"/>
              </w:tcPr>
            </w:tcPrChange>
          </w:tcPr>
          <w:p w14:paraId="7935C9BC" w14:textId="77777777" w:rsidR="008979C8" w:rsidRDefault="008979C8" w:rsidP="008979C8">
            <w:pPr>
              <w:rPr>
                <w:ins w:id="416" w:author="Leo Yiqi" w:date="2020-07-29T15:10:00Z"/>
                <w:rFonts w:cstheme="minorHAnsi"/>
              </w:rPr>
            </w:pPr>
            <w:ins w:id="417" w:author="Leo Yiqi" w:date="2020-07-29T15:14:00Z">
              <w:r>
                <w:rPr>
                  <w:rFonts w:cstheme="minorHAnsi"/>
                </w:rPr>
                <w:t>APP SRV5</w:t>
              </w:r>
            </w:ins>
          </w:p>
        </w:tc>
        <w:tc>
          <w:tcPr>
            <w:tcW w:w="1350" w:type="dxa"/>
            <w:tcPrChange w:id="418" w:author="Li, Leo Yiqi" w:date="2020-07-29T15:40:00Z">
              <w:tcPr>
                <w:tcW w:w="2755" w:type="dxa"/>
              </w:tcPr>
            </w:tcPrChange>
          </w:tcPr>
          <w:p w14:paraId="1F8923B7" w14:textId="77777777" w:rsidR="008979C8" w:rsidRDefault="008979C8" w:rsidP="008979C8">
            <w:pPr>
              <w:rPr>
                <w:ins w:id="419" w:author="Leo Yiqi" w:date="2020-07-29T15:10:00Z"/>
                <w:rFonts w:cstheme="minorHAnsi"/>
              </w:rPr>
            </w:pPr>
          </w:p>
        </w:tc>
        <w:tc>
          <w:tcPr>
            <w:tcW w:w="1350" w:type="dxa"/>
            <w:tcPrChange w:id="420" w:author="Li, Leo Yiqi" w:date="2020-07-29T15:40:00Z">
              <w:tcPr>
                <w:tcW w:w="1454" w:type="dxa"/>
              </w:tcPr>
            </w:tcPrChange>
          </w:tcPr>
          <w:p w14:paraId="6B2BE50A" w14:textId="77777777" w:rsidR="008979C8" w:rsidRDefault="008979C8" w:rsidP="008979C8">
            <w:pPr>
              <w:rPr>
                <w:ins w:id="421" w:author="Leo Yiqi" w:date="2020-07-29T15:10:00Z"/>
                <w:rFonts w:cstheme="minorHAnsi"/>
              </w:rPr>
            </w:pPr>
          </w:p>
        </w:tc>
        <w:tc>
          <w:tcPr>
            <w:tcW w:w="1540" w:type="dxa"/>
            <w:tcPrChange w:id="422" w:author="Li, Leo Yiqi" w:date="2020-07-29T15:40:00Z">
              <w:tcPr>
                <w:tcW w:w="1454" w:type="dxa"/>
              </w:tcPr>
            </w:tcPrChange>
          </w:tcPr>
          <w:p w14:paraId="0DFEAE5E" w14:textId="77777777" w:rsidR="008979C8" w:rsidRDefault="008979C8" w:rsidP="008979C8">
            <w:pPr>
              <w:rPr>
                <w:ins w:id="423" w:author="Leo Yiqi" w:date="2020-07-29T15:19:00Z"/>
                <w:rFonts w:cstheme="minorHAnsi"/>
              </w:rPr>
            </w:pPr>
            <w:ins w:id="424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25" w:author="Li, Leo Yiqi" w:date="2020-07-29T15:40:00Z">
              <w:tcPr>
                <w:tcW w:w="1454" w:type="dxa"/>
              </w:tcPr>
            </w:tcPrChange>
          </w:tcPr>
          <w:p w14:paraId="7E73F7D4" w14:textId="77777777" w:rsidR="008979C8" w:rsidRDefault="008979C8" w:rsidP="008979C8">
            <w:pPr>
              <w:rPr>
                <w:ins w:id="426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27" w:author="Li, Leo Yiqi" w:date="2020-07-29T15:40:00Z">
              <w:tcPr>
                <w:tcW w:w="1454" w:type="dxa"/>
              </w:tcPr>
            </w:tcPrChange>
          </w:tcPr>
          <w:p w14:paraId="41F77C3F" w14:textId="77777777" w:rsidR="008979C8" w:rsidRDefault="008979C8" w:rsidP="008979C8">
            <w:pPr>
              <w:rPr>
                <w:ins w:id="428" w:author="Leo Yiqi" w:date="2020-07-29T15:19:00Z"/>
                <w:rFonts w:cstheme="minorHAnsi"/>
              </w:rPr>
            </w:pPr>
          </w:p>
        </w:tc>
      </w:tr>
      <w:tr w:rsidR="008979C8" w14:paraId="253D6E35" w14:textId="77777777" w:rsidTr="008E2B74">
        <w:trPr>
          <w:ins w:id="429" w:author="Leo Yiqi" w:date="2020-07-29T15:12:00Z"/>
        </w:trPr>
        <w:tc>
          <w:tcPr>
            <w:tcW w:w="2070" w:type="dxa"/>
            <w:shd w:val="clear" w:color="auto" w:fill="F2F2F2" w:themeFill="background1" w:themeFillShade="F2"/>
            <w:tcPrChange w:id="430" w:author="Li, Leo Yiqi" w:date="2020-07-29T15:40:00Z">
              <w:tcPr>
                <w:tcW w:w="1428" w:type="dxa"/>
                <w:gridSpan w:val="2"/>
              </w:tcPr>
            </w:tcPrChange>
          </w:tcPr>
          <w:p w14:paraId="480B6461" w14:textId="77777777" w:rsidR="008979C8" w:rsidRDefault="008979C8" w:rsidP="008979C8">
            <w:pPr>
              <w:rPr>
                <w:ins w:id="431" w:author="Leo Yiqi" w:date="2020-07-29T15:12:00Z"/>
                <w:rFonts w:cstheme="minorHAnsi"/>
              </w:rPr>
            </w:pPr>
            <w:ins w:id="432" w:author="Leo Yiqi" w:date="2020-07-29T15:14:00Z">
              <w:r>
                <w:rPr>
                  <w:rFonts w:cstheme="minorHAnsi"/>
                </w:rPr>
                <w:t>EDI SRV1</w:t>
              </w:r>
            </w:ins>
          </w:p>
        </w:tc>
        <w:tc>
          <w:tcPr>
            <w:tcW w:w="1350" w:type="dxa"/>
            <w:tcPrChange w:id="433" w:author="Li, Leo Yiqi" w:date="2020-07-29T15:40:00Z">
              <w:tcPr>
                <w:tcW w:w="2755" w:type="dxa"/>
              </w:tcPr>
            </w:tcPrChange>
          </w:tcPr>
          <w:p w14:paraId="7816B5BA" w14:textId="77777777" w:rsidR="008979C8" w:rsidRDefault="008979C8" w:rsidP="008979C8">
            <w:pPr>
              <w:rPr>
                <w:ins w:id="434" w:author="Leo Yiqi" w:date="2020-07-29T15:12:00Z"/>
                <w:rFonts w:cstheme="minorHAnsi"/>
              </w:rPr>
            </w:pPr>
          </w:p>
        </w:tc>
        <w:tc>
          <w:tcPr>
            <w:tcW w:w="1350" w:type="dxa"/>
            <w:tcPrChange w:id="435" w:author="Li, Leo Yiqi" w:date="2020-07-29T15:40:00Z">
              <w:tcPr>
                <w:tcW w:w="1454" w:type="dxa"/>
              </w:tcPr>
            </w:tcPrChange>
          </w:tcPr>
          <w:p w14:paraId="1A468E45" w14:textId="77777777" w:rsidR="008979C8" w:rsidRDefault="008979C8" w:rsidP="008979C8">
            <w:pPr>
              <w:rPr>
                <w:ins w:id="436" w:author="Leo Yiqi" w:date="2020-07-29T15:12:00Z"/>
                <w:rFonts w:cstheme="minorHAnsi"/>
              </w:rPr>
            </w:pPr>
          </w:p>
        </w:tc>
        <w:tc>
          <w:tcPr>
            <w:tcW w:w="1540" w:type="dxa"/>
            <w:tcPrChange w:id="437" w:author="Li, Leo Yiqi" w:date="2020-07-29T15:40:00Z">
              <w:tcPr>
                <w:tcW w:w="1454" w:type="dxa"/>
              </w:tcPr>
            </w:tcPrChange>
          </w:tcPr>
          <w:p w14:paraId="1FCC9D8C" w14:textId="77777777" w:rsidR="008979C8" w:rsidRDefault="008979C8" w:rsidP="008979C8">
            <w:pPr>
              <w:rPr>
                <w:ins w:id="438" w:author="Leo Yiqi" w:date="2020-07-29T15:19:00Z"/>
                <w:rFonts w:cstheme="minorHAnsi"/>
              </w:rPr>
            </w:pPr>
            <w:ins w:id="439" w:author="Leo Yiqi" w:date="2020-07-29T15:20:00Z">
              <w:r>
                <w:rPr>
                  <w:rFonts w:cstheme="minorHAnsi"/>
                </w:rPr>
                <w:t>EdiGroup1</w:t>
              </w:r>
            </w:ins>
          </w:p>
        </w:tc>
        <w:tc>
          <w:tcPr>
            <w:tcW w:w="1440" w:type="dxa"/>
            <w:tcPrChange w:id="440" w:author="Li, Leo Yiqi" w:date="2020-07-29T15:40:00Z">
              <w:tcPr>
                <w:tcW w:w="1454" w:type="dxa"/>
              </w:tcPr>
            </w:tcPrChange>
          </w:tcPr>
          <w:p w14:paraId="07C4CB58" w14:textId="77777777" w:rsidR="008979C8" w:rsidRDefault="008979C8" w:rsidP="008979C8">
            <w:pPr>
              <w:rPr>
                <w:ins w:id="441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42" w:author="Li, Leo Yiqi" w:date="2020-07-29T15:40:00Z">
              <w:tcPr>
                <w:tcW w:w="1454" w:type="dxa"/>
              </w:tcPr>
            </w:tcPrChange>
          </w:tcPr>
          <w:p w14:paraId="23B9AD63" w14:textId="77777777" w:rsidR="008979C8" w:rsidRDefault="008979C8" w:rsidP="008979C8">
            <w:pPr>
              <w:rPr>
                <w:ins w:id="443" w:author="Leo Yiqi" w:date="2020-07-29T15:19:00Z"/>
                <w:rFonts w:cstheme="minorHAnsi"/>
              </w:rPr>
            </w:pPr>
          </w:p>
        </w:tc>
      </w:tr>
      <w:tr w:rsidR="008979C8" w14:paraId="33772CC1" w14:textId="77777777" w:rsidTr="008E2B74">
        <w:trPr>
          <w:ins w:id="444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45" w:author="Li, Leo Yiqi" w:date="2020-07-29T15:40:00Z">
              <w:tcPr>
                <w:tcW w:w="1428" w:type="dxa"/>
                <w:gridSpan w:val="2"/>
              </w:tcPr>
            </w:tcPrChange>
          </w:tcPr>
          <w:p w14:paraId="40B9A66B" w14:textId="77777777" w:rsidR="008979C8" w:rsidRDefault="008979C8" w:rsidP="008979C8">
            <w:pPr>
              <w:rPr>
                <w:ins w:id="446" w:author="Leo Yiqi" w:date="2020-07-29T15:14:00Z"/>
                <w:rFonts w:cstheme="minorHAnsi"/>
              </w:rPr>
            </w:pPr>
            <w:ins w:id="447" w:author="Leo Yiqi" w:date="2020-07-29T15:14:00Z">
              <w:r>
                <w:rPr>
                  <w:rFonts w:cstheme="minorHAnsi"/>
                </w:rPr>
                <w:t>EDI SRV2</w:t>
              </w:r>
            </w:ins>
          </w:p>
        </w:tc>
        <w:tc>
          <w:tcPr>
            <w:tcW w:w="1350" w:type="dxa"/>
            <w:tcPrChange w:id="448" w:author="Li, Leo Yiqi" w:date="2020-07-29T15:40:00Z">
              <w:tcPr>
                <w:tcW w:w="2755" w:type="dxa"/>
              </w:tcPr>
            </w:tcPrChange>
          </w:tcPr>
          <w:p w14:paraId="2D32356F" w14:textId="77777777" w:rsidR="008979C8" w:rsidRDefault="008979C8" w:rsidP="008979C8">
            <w:pPr>
              <w:rPr>
                <w:ins w:id="449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50" w:author="Li, Leo Yiqi" w:date="2020-07-29T15:40:00Z">
              <w:tcPr>
                <w:tcW w:w="1454" w:type="dxa"/>
              </w:tcPr>
            </w:tcPrChange>
          </w:tcPr>
          <w:p w14:paraId="7A389FA3" w14:textId="77777777" w:rsidR="008979C8" w:rsidRDefault="008979C8" w:rsidP="008979C8">
            <w:pPr>
              <w:rPr>
                <w:ins w:id="451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52" w:author="Li, Leo Yiqi" w:date="2020-07-29T15:40:00Z">
              <w:tcPr>
                <w:tcW w:w="1454" w:type="dxa"/>
              </w:tcPr>
            </w:tcPrChange>
          </w:tcPr>
          <w:p w14:paraId="695138E2" w14:textId="77777777" w:rsidR="008979C8" w:rsidRDefault="00106670" w:rsidP="008979C8">
            <w:pPr>
              <w:rPr>
                <w:ins w:id="453" w:author="Leo Yiqi" w:date="2020-07-29T15:19:00Z"/>
                <w:rFonts w:cstheme="minorHAnsi"/>
              </w:rPr>
            </w:pPr>
            <w:ins w:id="454" w:author="Li, Yixin" w:date="2020-08-06T11:12:00Z">
              <w:r w:rsidRPr="00106670">
                <w:rPr>
                  <w:rFonts w:cstheme="minorHAnsi"/>
                </w:rPr>
                <w:t>AppGroup1</w:t>
              </w:r>
            </w:ins>
            <w:ins w:id="455" w:author="Leo Yiqi" w:date="2020-07-29T15:20:00Z">
              <w:del w:id="456" w:author="Li, Yixin" w:date="2020-08-06T11:12:00Z">
                <w:r w:rsidR="008979C8" w:rsidDel="00106670">
                  <w:rPr>
                    <w:rFonts w:cstheme="minorHAnsi"/>
                  </w:rPr>
                  <w:delText>EdiGroup1</w:delText>
                </w:r>
              </w:del>
            </w:ins>
          </w:p>
        </w:tc>
        <w:tc>
          <w:tcPr>
            <w:tcW w:w="1440" w:type="dxa"/>
            <w:tcPrChange w:id="457" w:author="Li, Leo Yiqi" w:date="2020-07-29T15:40:00Z">
              <w:tcPr>
                <w:tcW w:w="1454" w:type="dxa"/>
              </w:tcPr>
            </w:tcPrChange>
          </w:tcPr>
          <w:p w14:paraId="6C001BED" w14:textId="77777777" w:rsidR="008979C8" w:rsidRDefault="008979C8" w:rsidP="008979C8">
            <w:pPr>
              <w:rPr>
                <w:ins w:id="458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59" w:author="Li, Leo Yiqi" w:date="2020-07-29T15:40:00Z">
              <w:tcPr>
                <w:tcW w:w="1454" w:type="dxa"/>
              </w:tcPr>
            </w:tcPrChange>
          </w:tcPr>
          <w:p w14:paraId="5B3C4D87" w14:textId="77777777" w:rsidR="008979C8" w:rsidRDefault="008979C8" w:rsidP="008979C8">
            <w:pPr>
              <w:rPr>
                <w:ins w:id="460" w:author="Leo Yiqi" w:date="2020-07-29T15:19:00Z"/>
                <w:rFonts w:cstheme="minorHAnsi"/>
              </w:rPr>
            </w:pPr>
          </w:p>
        </w:tc>
      </w:tr>
      <w:tr w:rsidR="008979C8" w14:paraId="46D832A2" w14:textId="77777777" w:rsidTr="008E2B74">
        <w:trPr>
          <w:ins w:id="461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62" w:author="Li, Leo Yiqi" w:date="2020-07-29T15:40:00Z">
              <w:tcPr>
                <w:tcW w:w="1428" w:type="dxa"/>
                <w:gridSpan w:val="2"/>
              </w:tcPr>
            </w:tcPrChange>
          </w:tcPr>
          <w:p w14:paraId="7DFCB37D" w14:textId="77777777" w:rsidR="008979C8" w:rsidRDefault="008979C8" w:rsidP="008979C8">
            <w:pPr>
              <w:rPr>
                <w:ins w:id="463" w:author="Leo Yiqi" w:date="2020-07-29T15:14:00Z"/>
                <w:rFonts w:cstheme="minorHAnsi"/>
              </w:rPr>
            </w:pPr>
            <w:ins w:id="464" w:author="Leo Yiqi" w:date="2020-07-29T15:14:00Z">
              <w:r>
                <w:rPr>
                  <w:rFonts w:cstheme="minorHAnsi"/>
                </w:rPr>
                <w:t>GHS SRV1</w:t>
              </w:r>
            </w:ins>
          </w:p>
        </w:tc>
        <w:tc>
          <w:tcPr>
            <w:tcW w:w="1350" w:type="dxa"/>
            <w:tcPrChange w:id="465" w:author="Li, Leo Yiqi" w:date="2020-07-29T15:40:00Z">
              <w:tcPr>
                <w:tcW w:w="2755" w:type="dxa"/>
              </w:tcPr>
            </w:tcPrChange>
          </w:tcPr>
          <w:p w14:paraId="627EB845" w14:textId="77777777" w:rsidR="008979C8" w:rsidRDefault="008979C8" w:rsidP="008979C8">
            <w:pPr>
              <w:rPr>
                <w:ins w:id="466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67" w:author="Li, Leo Yiqi" w:date="2020-07-29T15:40:00Z">
              <w:tcPr>
                <w:tcW w:w="1454" w:type="dxa"/>
              </w:tcPr>
            </w:tcPrChange>
          </w:tcPr>
          <w:p w14:paraId="327024A1" w14:textId="77777777" w:rsidR="008979C8" w:rsidRDefault="008979C8" w:rsidP="008979C8">
            <w:pPr>
              <w:rPr>
                <w:ins w:id="468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69" w:author="Li, Leo Yiqi" w:date="2020-07-29T15:40:00Z">
              <w:tcPr>
                <w:tcW w:w="1454" w:type="dxa"/>
              </w:tcPr>
            </w:tcPrChange>
          </w:tcPr>
          <w:p w14:paraId="133A0E1B" w14:textId="77777777" w:rsidR="008979C8" w:rsidRDefault="008979C8" w:rsidP="008979C8">
            <w:pPr>
              <w:rPr>
                <w:ins w:id="470" w:author="Leo Yiqi" w:date="2020-07-29T15:19:00Z"/>
                <w:rFonts w:cstheme="minorHAnsi"/>
              </w:rPr>
            </w:pPr>
            <w:ins w:id="471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72" w:author="Li, Leo Yiqi" w:date="2020-07-29T15:40:00Z">
              <w:tcPr>
                <w:tcW w:w="1454" w:type="dxa"/>
              </w:tcPr>
            </w:tcPrChange>
          </w:tcPr>
          <w:p w14:paraId="353BDE94" w14:textId="77777777" w:rsidR="008979C8" w:rsidRDefault="008979C8" w:rsidP="008979C8">
            <w:pPr>
              <w:rPr>
                <w:ins w:id="473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74" w:author="Li, Leo Yiqi" w:date="2020-07-29T15:40:00Z">
              <w:tcPr>
                <w:tcW w:w="1454" w:type="dxa"/>
              </w:tcPr>
            </w:tcPrChange>
          </w:tcPr>
          <w:p w14:paraId="54D69327" w14:textId="77777777" w:rsidR="008979C8" w:rsidRDefault="008979C8" w:rsidP="008979C8">
            <w:pPr>
              <w:rPr>
                <w:ins w:id="475" w:author="Leo Yiqi" w:date="2020-07-29T15:19:00Z"/>
                <w:rFonts w:cstheme="minorHAnsi"/>
              </w:rPr>
            </w:pPr>
          </w:p>
        </w:tc>
      </w:tr>
      <w:tr w:rsidR="008979C8" w14:paraId="79F3B3A3" w14:textId="77777777" w:rsidTr="00660D16">
        <w:trPr>
          <w:trHeight w:val="152"/>
          <w:ins w:id="476" w:author="Leo Yiqi" w:date="2020-07-29T15:14:00Z"/>
        </w:trPr>
        <w:tc>
          <w:tcPr>
            <w:tcW w:w="2070" w:type="dxa"/>
            <w:shd w:val="clear" w:color="auto" w:fill="F2F2F2" w:themeFill="background1" w:themeFillShade="F2"/>
            <w:tcPrChange w:id="477" w:author="Li, Yixin" w:date="2020-07-29T16:19:00Z">
              <w:tcPr>
                <w:tcW w:w="1428" w:type="dxa"/>
                <w:gridSpan w:val="2"/>
              </w:tcPr>
            </w:tcPrChange>
          </w:tcPr>
          <w:p w14:paraId="6F1B472B" w14:textId="77777777" w:rsidR="008979C8" w:rsidRDefault="008979C8" w:rsidP="008979C8">
            <w:pPr>
              <w:rPr>
                <w:ins w:id="478" w:author="Leo Yiqi" w:date="2020-07-29T15:14:00Z"/>
                <w:rFonts w:cstheme="minorHAnsi"/>
              </w:rPr>
            </w:pPr>
            <w:ins w:id="479" w:author="Leo Yiqi" w:date="2020-07-29T15:14:00Z">
              <w:r>
                <w:rPr>
                  <w:rFonts w:cstheme="minorHAnsi"/>
                </w:rPr>
                <w:t>GHS SRV2</w:t>
              </w:r>
            </w:ins>
          </w:p>
        </w:tc>
        <w:tc>
          <w:tcPr>
            <w:tcW w:w="1350" w:type="dxa"/>
            <w:tcPrChange w:id="480" w:author="Li, Yixin" w:date="2020-07-29T16:19:00Z">
              <w:tcPr>
                <w:tcW w:w="2755" w:type="dxa"/>
              </w:tcPr>
            </w:tcPrChange>
          </w:tcPr>
          <w:p w14:paraId="0486200E" w14:textId="77777777" w:rsidR="008979C8" w:rsidRDefault="008979C8" w:rsidP="008979C8">
            <w:pPr>
              <w:rPr>
                <w:ins w:id="481" w:author="Leo Yiqi" w:date="2020-07-29T15:14:00Z"/>
                <w:rFonts w:cstheme="minorHAnsi"/>
              </w:rPr>
            </w:pPr>
          </w:p>
        </w:tc>
        <w:tc>
          <w:tcPr>
            <w:tcW w:w="1350" w:type="dxa"/>
            <w:tcPrChange w:id="482" w:author="Li, Yixin" w:date="2020-07-29T16:19:00Z">
              <w:tcPr>
                <w:tcW w:w="1454" w:type="dxa"/>
              </w:tcPr>
            </w:tcPrChange>
          </w:tcPr>
          <w:p w14:paraId="28886E10" w14:textId="77777777" w:rsidR="008979C8" w:rsidRDefault="008979C8" w:rsidP="008979C8">
            <w:pPr>
              <w:rPr>
                <w:ins w:id="483" w:author="Leo Yiqi" w:date="2020-07-29T15:14:00Z"/>
                <w:rFonts w:cstheme="minorHAnsi"/>
              </w:rPr>
            </w:pPr>
          </w:p>
        </w:tc>
        <w:tc>
          <w:tcPr>
            <w:tcW w:w="1540" w:type="dxa"/>
            <w:tcPrChange w:id="484" w:author="Li, Yixin" w:date="2020-07-29T16:19:00Z">
              <w:tcPr>
                <w:tcW w:w="1454" w:type="dxa"/>
              </w:tcPr>
            </w:tcPrChange>
          </w:tcPr>
          <w:p w14:paraId="14F31F67" w14:textId="77777777" w:rsidR="008979C8" w:rsidRDefault="008979C8" w:rsidP="008979C8">
            <w:pPr>
              <w:rPr>
                <w:ins w:id="485" w:author="Leo Yiqi" w:date="2020-07-29T15:19:00Z"/>
                <w:rFonts w:cstheme="minorHAnsi"/>
              </w:rPr>
            </w:pPr>
            <w:ins w:id="486" w:author="Leo Yiqi" w:date="2020-07-29T15:20:00Z">
              <w:r>
                <w:rPr>
                  <w:rFonts w:cstheme="minorHAnsi"/>
                </w:rPr>
                <w:t>GateGroup1</w:t>
              </w:r>
            </w:ins>
          </w:p>
        </w:tc>
        <w:tc>
          <w:tcPr>
            <w:tcW w:w="1440" w:type="dxa"/>
            <w:tcPrChange w:id="487" w:author="Li, Yixin" w:date="2020-07-29T16:19:00Z">
              <w:tcPr>
                <w:tcW w:w="1454" w:type="dxa"/>
              </w:tcPr>
            </w:tcPrChange>
          </w:tcPr>
          <w:p w14:paraId="4E085FC0" w14:textId="77777777" w:rsidR="008979C8" w:rsidRDefault="008979C8" w:rsidP="008979C8">
            <w:pPr>
              <w:rPr>
                <w:ins w:id="488" w:author="Leo Yiqi" w:date="2020-07-29T15:19:00Z"/>
                <w:rFonts w:cstheme="minorHAnsi"/>
              </w:rPr>
            </w:pPr>
          </w:p>
        </w:tc>
        <w:tc>
          <w:tcPr>
            <w:tcW w:w="1192" w:type="dxa"/>
            <w:tcPrChange w:id="489" w:author="Li, Yixin" w:date="2020-07-29T16:19:00Z">
              <w:tcPr>
                <w:tcW w:w="1454" w:type="dxa"/>
              </w:tcPr>
            </w:tcPrChange>
          </w:tcPr>
          <w:p w14:paraId="324E1E78" w14:textId="77777777" w:rsidR="008979C8" w:rsidRDefault="008979C8" w:rsidP="008979C8">
            <w:pPr>
              <w:rPr>
                <w:ins w:id="490" w:author="Leo Yiqi" w:date="2020-07-29T15:19:00Z"/>
                <w:rFonts w:cstheme="minorHAnsi"/>
              </w:rPr>
            </w:pPr>
          </w:p>
        </w:tc>
      </w:tr>
    </w:tbl>
    <w:p w14:paraId="153F7073" w14:textId="77777777" w:rsidR="002E7688" w:rsidRDefault="002E7688" w:rsidP="00E56F7F">
      <w:pPr>
        <w:rPr>
          <w:ins w:id="491" w:author="Li, Leo Yiqi" w:date="2020-07-29T15:42:00Z"/>
          <w:rFonts w:cstheme="minorHAnsi"/>
        </w:rPr>
      </w:pPr>
    </w:p>
    <w:p w14:paraId="3DC9A58C" w14:textId="77777777" w:rsidR="00323A02" w:rsidRPr="00324946" w:rsidDel="009C5DE6" w:rsidRDefault="00323A02" w:rsidP="00323A02">
      <w:pPr>
        <w:ind w:firstLine="720"/>
        <w:rPr>
          <w:ins w:id="492" w:author="Li, Leo Yiqi" w:date="2020-07-29T15:42:00Z"/>
          <w:del w:id="493" w:author="Li, Yixin" w:date="2020-08-06T18:00:00Z"/>
          <w:rFonts w:cstheme="minorHAnsi"/>
          <w:u w:val="single"/>
        </w:rPr>
      </w:pPr>
      <w:commentRangeStart w:id="494"/>
      <w:ins w:id="495" w:author="Li, Leo Yiqi" w:date="2020-07-29T15:42:00Z">
        <w:del w:id="496" w:author="Li, Yixin" w:date="2020-08-06T18:00:00Z">
          <w:r w:rsidRPr="00324946" w:rsidDel="009C5DE6">
            <w:rPr>
              <w:rFonts w:cstheme="minorHAnsi"/>
              <w:u w:val="single"/>
            </w:rPr>
            <w:delText xml:space="preserve">2.6 to </w:delText>
          </w:r>
          <w:r w:rsidDel="009C5DE6">
            <w:rPr>
              <w:rFonts w:cstheme="minorHAnsi"/>
              <w:u w:val="single"/>
            </w:rPr>
            <w:delText>3</w:delText>
          </w:r>
          <w:r w:rsidRPr="00324946" w:rsidDel="009C5DE6">
            <w:rPr>
              <w:rFonts w:cstheme="minorHAnsi"/>
              <w:u w:val="single"/>
            </w:rPr>
            <w:delText xml:space="preserve">.8 Job Group </w:delText>
          </w:r>
          <w:r w:rsidDel="009C5DE6">
            <w:rPr>
              <w:rFonts w:cstheme="minorHAnsi"/>
              <w:u w:val="single"/>
            </w:rPr>
            <w:delText>Fixed</w:delText>
          </w:r>
          <w:r w:rsidRPr="00324946" w:rsidDel="009C5DE6">
            <w:rPr>
              <w:rFonts w:cstheme="minorHAnsi"/>
              <w:u w:val="single"/>
            </w:rPr>
            <w:delText xml:space="preserve"> </w:delText>
          </w:r>
          <w:r w:rsidDel="009C5DE6">
            <w:rPr>
              <w:rFonts w:cstheme="minorHAnsi"/>
              <w:u w:val="single"/>
            </w:rPr>
            <w:delText>Assignment</w:delText>
          </w:r>
        </w:del>
      </w:ins>
      <w:commentRangeEnd w:id="494"/>
      <w:del w:id="497" w:author="Li, Yixin" w:date="2020-08-06T18:00:00Z">
        <w:r w:rsidR="00106670" w:rsidDel="009C5DE6">
          <w:rPr>
            <w:rStyle w:val="CommentReference"/>
          </w:rPr>
          <w:commentReference w:id="494"/>
        </w:r>
      </w:del>
    </w:p>
    <w:p w14:paraId="7BE0C76B" w14:textId="77777777" w:rsidR="00323A02" w:rsidDel="009C5DE6" w:rsidRDefault="00323A02" w:rsidP="00E56F7F">
      <w:pPr>
        <w:rPr>
          <w:del w:id="498" w:author="Li, Yixin" w:date="2020-08-06T18:00:00Z"/>
          <w:rFonts w:cstheme="minorHAnsi"/>
        </w:rPr>
      </w:pPr>
    </w:p>
    <w:p w14:paraId="794F52B9" w14:textId="77777777" w:rsidR="00323A02" w:rsidRDefault="00323A02" w:rsidP="00323A02">
      <w:pPr>
        <w:ind w:left="810"/>
        <w:rPr>
          <w:ins w:id="499" w:author="Li, Leo Yiqi" w:date="2020-07-29T15:43:00Z"/>
          <w:rFonts w:cstheme="minorHAnsi"/>
        </w:rPr>
      </w:pPr>
      <w:ins w:id="500" w:author="Li, Leo Yiqi" w:date="2020-07-29T15:43:00Z">
        <w:del w:id="501" w:author="Li, Yixin" w:date="2020-08-06T18:00:00Z">
          <w:r w:rsidDel="009C5DE6">
            <w:rPr>
              <w:rFonts w:cstheme="minorHAnsi"/>
            </w:rPr>
            <w:delText>UAT</w:delText>
          </w:r>
        </w:del>
      </w:ins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  <w:tblPrChange w:id="502" w:author="Li, Leo Yiqi" w:date="2020-07-29T15:46:00Z">
          <w:tblPr>
            <w:tblStyle w:val="TableGrid"/>
            <w:tblW w:w="0" w:type="auto"/>
            <w:tblInd w:w="810" w:type="dxa"/>
            <w:tblLook w:val="04A0" w:firstRow="1" w:lastRow="0" w:firstColumn="1" w:lastColumn="0" w:noHBand="0" w:noVBand="1"/>
          </w:tblPr>
        </w:tblPrChange>
      </w:tblPr>
      <w:tblGrid>
        <w:gridCol w:w="4701"/>
        <w:gridCol w:w="2044"/>
        <w:tblGridChange w:id="503">
          <w:tblGrid>
            <w:gridCol w:w="4257"/>
            <w:gridCol w:w="444"/>
            <w:gridCol w:w="3839"/>
          </w:tblGrid>
        </w:tblGridChange>
      </w:tblGrid>
      <w:tr w:rsidR="00323A02" w:rsidDel="009C5DE6" w14:paraId="10FD5E29" w14:textId="77777777" w:rsidTr="00D43330">
        <w:trPr>
          <w:ins w:id="504" w:author="Li, Leo Yiqi" w:date="2020-07-29T15:43:00Z"/>
          <w:del w:id="505" w:author="Li, Yixin" w:date="2020-08-06T18:00:00Z"/>
        </w:trPr>
        <w:tc>
          <w:tcPr>
            <w:tcW w:w="4701" w:type="dxa"/>
            <w:shd w:val="clear" w:color="auto" w:fill="D9D9D9" w:themeFill="background1" w:themeFillShade="D9"/>
            <w:tcPrChange w:id="506" w:author="Li, Leo Yiqi" w:date="2020-07-29T15:46:00Z">
              <w:tcPr>
                <w:tcW w:w="4675" w:type="dxa"/>
              </w:tcPr>
            </w:tcPrChange>
          </w:tcPr>
          <w:p w14:paraId="732570F9" w14:textId="77777777" w:rsidR="00323A02" w:rsidDel="009C5DE6" w:rsidRDefault="00323A02" w:rsidP="00323A02">
            <w:pPr>
              <w:rPr>
                <w:ins w:id="507" w:author="Li, Leo Yiqi" w:date="2020-07-29T15:43:00Z"/>
                <w:del w:id="508" w:author="Li, Yixin" w:date="2020-08-06T18:00:00Z"/>
                <w:rFonts w:cstheme="minorHAnsi"/>
              </w:rPr>
            </w:pPr>
            <w:ins w:id="509" w:author="Li, Leo Yiqi" w:date="2020-07-29T15:43:00Z">
              <w:del w:id="510" w:author="Li, Yixin" w:date="2020-08-06T18:00:00Z">
                <w:r w:rsidDel="009C5DE6">
                  <w:rPr>
                    <w:rFonts w:cstheme="minorHAnsi"/>
                  </w:rPr>
                  <w:delText>Job</w:delText>
                </w:r>
              </w:del>
            </w:ins>
          </w:p>
        </w:tc>
        <w:tc>
          <w:tcPr>
            <w:tcW w:w="2044" w:type="dxa"/>
            <w:shd w:val="clear" w:color="auto" w:fill="D9D9D9" w:themeFill="background1" w:themeFillShade="D9"/>
            <w:tcPrChange w:id="511" w:author="Li, Leo Yiqi" w:date="2020-07-29T15:46:00Z">
              <w:tcPr>
                <w:tcW w:w="4675" w:type="dxa"/>
                <w:gridSpan w:val="2"/>
              </w:tcPr>
            </w:tcPrChange>
          </w:tcPr>
          <w:p w14:paraId="7E6C04B4" w14:textId="77777777" w:rsidR="00323A02" w:rsidDel="009C5DE6" w:rsidRDefault="00323A02" w:rsidP="00323A02">
            <w:pPr>
              <w:rPr>
                <w:ins w:id="512" w:author="Li, Leo Yiqi" w:date="2020-07-29T15:43:00Z"/>
                <w:del w:id="513" w:author="Li, Yixin" w:date="2020-08-06T18:00:00Z"/>
                <w:rFonts w:cstheme="minorHAnsi"/>
              </w:rPr>
            </w:pPr>
            <w:ins w:id="514" w:author="Li, Leo Yiqi" w:date="2020-07-29T15:43:00Z">
              <w:del w:id="515" w:author="Li, Yixin" w:date="2020-08-06T18:00:00Z">
                <w:r w:rsidDel="009C5DE6">
                  <w:rPr>
                    <w:rFonts w:cstheme="minorHAnsi"/>
                  </w:rPr>
                  <w:delText>3.8 New Job Group</w:delText>
                </w:r>
              </w:del>
            </w:ins>
          </w:p>
        </w:tc>
      </w:tr>
      <w:tr w:rsidR="00323A02" w:rsidDel="009C5DE6" w14:paraId="63E4FFB0" w14:textId="77777777" w:rsidTr="00D43330">
        <w:trPr>
          <w:ins w:id="516" w:author="Li, Leo Yiqi" w:date="2020-07-29T15:43:00Z"/>
          <w:del w:id="517" w:author="Li, Yixin" w:date="2020-08-06T18:00:00Z"/>
        </w:trPr>
        <w:tc>
          <w:tcPr>
            <w:tcW w:w="4701" w:type="dxa"/>
            <w:tcPrChange w:id="518" w:author="Li, Leo Yiqi" w:date="2020-07-29T15:46:00Z">
              <w:tcPr>
                <w:tcW w:w="4701" w:type="dxa"/>
                <w:gridSpan w:val="2"/>
              </w:tcPr>
            </w:tcPrChange>
          </w:tcPr>
          <w:p w14:paraId="63120C9B" w14:textId="77777777" w:rsidR="00323A02" w:rsidDel="009C5DE6" w:rsidRDefault="00323A02" w:rsidP="00323A02">
            <w:pPr>
              <w:rPr>
                <w:ins w:id="519" w:author="Li, Leo Yiqi" w:date="2020-07-29T15:43:00Z"/>
                <w:del w:id="520" w:author="Li, Yixin" w:date="2020-08-06T18:00:00Z"/>
                <w:rFonts w:cstheme="minorHAnsi"/>
              </w:rPr>
            </w:pPr>
            <w:ins w:id="521" w:author="Li, Leo Yiqi" w:date="2020-07-29T15:43:00Z">
              <w:del w:id="522" w:author="Li, Yixin" w:date="2020-08-06T18:00:00Z">
                <w:r w:rsidRPr="00323A02" w:rsidDel="009C5DE6">
                  <w:rPr>
                    <w:rFonts w:cstheme="minorHAnsi"/>
                  </w:rPr>
                  <w:delText>DAYEND_30DAYOT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523" w:author="Li, Leo Yiqi" w:date="2020-07-29T15:46:00Z">
              <w:tcPr>
                <w:tcW w:w="3839" w:type="dxa"/>
                <w:vMerge w:val="restart"/>
              </w:tcPr>
            </w:tcPrChange>
          </w:tcPr>
          <w:p w14:paraId="467A7B9D" w14:textId="77777777" w:rsidR="00323A02" w:rsidDel="009C5DE6" w:rsidRDefault="00323A02">
            <w:pPr>
              <w:rPr>
                <w:ins w:id="524" w:author="Li, Leo Yiqi" w:date="2020-07-29T15:43:00Z"/>
                <w:del w:id="525" w:author="Li, Yixin" w:date="2020-08-06T18:00:00Z"/>
                <w:rFonts w:cstheme="minorHAnsi"/>
              </w:rPr>
            </w:pPr>
            <w:ins w:id="526" w:author="Li, Leo Yiqi" w:date="2020-07-29T15:43:00Z">
              <w:del w:id="527" w:author="Li, Yixin" w:date="2020-08-06T18:00:00Z">
                <w:r w:rsidRPr="00323A02" w:rsidDel="009C5DE6">
                  <w:rPr>
                    <w:rFonts w:cstheme="minorHAnsi"/>
                  </w:rPr>
                  <w:delText>EdiGroup1</w:delText>
                </w:r>
              </w:del>
            </w:ins>
          </w:p>
        </w:tc>
      </w:tr>
      <w:tr w:rsidR="00323A02" w:rsidDel="009C5DE6" w14:paraId="0B49DF2E" w14:textId="77777777" w:rsidTr="00D43330">
        <w:trPr>
          <w:ins w:id="528" w:author="Li, Leo Yiqi" w:date="2020-07-29T15:43:00Z"/>
          <w:del w:id="529" w:author="Li, Yixin" w:date="2020-08-06T18:00:00Z"/>
        </w:trPr>
        <w:tc>
          <w:tcPr>
            <w:tcW w:w="4701" w:type="dxa"/>
            <w:tcPrChange w:id="530" w:author="Li, Leo Yiqi" w:date="2020-07-29T15:46:00Z">
              <w:tcPr>
                <w:tcW w:w="4701" w:type="dxa"/>
                <w:gridSpan w:val="2"/>
              </w:tcPr>
            </w:tcPrChange>
          </w:tcPr>
          <w:p w14:paraId="6331F1FB" w14:textId="77777777" w:rsidR="00323A02" w:rsidDel="009C5DE6" w:rsidRDefault="00323A02" w:rsidP="00323A02">
            <w:pPr>
              <w:rPr>
                <w:ins w:id="531" w:author="Li, Leo Yiqi" w:date="2020-07-29T15:43:00Z"/>
                <w:del w:id="532" w:author="Li, Yixin" w:date="2020-08-06T18:00:00Z"/>
                <w:rFonts w:cstheme="minorHAnsi"/>
              </w:rPr>
            </w:pPr>
            <w:ins w:id="533" w:author="Li, Leo Yiqi" w:date="2020-07-29T15:43:00Z">
              <w:del w:id="534" w:author="Li, Yixin" w:date="2020-08-06T18:00:00Z">
                <w:r w:rsidRPr="00323A02" w:rsidDel="009C5DE6">
                  <w:rPr>
                    <w:rFonts w:cstheme="minorHAnsi"/>
                  </w:rPr>
                  <w:delText>DAYEND_ACRREBILL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35" w:author="Li, Leo Yiqi" w:date="2020-07-29T15:46:00Z">
              <w:tcPr>
                <w:tcW w:w="3839" w:type="dxa"/>
                <w:vMerge/>
              </w:tcPr>
            </w:tcPrChange>
          </w:tcPr>
          <w:p w14:paraId="0E1D0B5E" w14:textId="77777777" w:rsidR="00323A02" w:rsidDel="009C5DE6" w:rsidRDefault="00323A02">
            <w:pPr>
              <w:rPr>
                <w:ins w:id="536" w:author="Li, Leo Yiqi" w:date="2020-07-29T15:43:00Z"/>
                <w:del w:id="537" w:author="Li, Yixin" w:date="2020-08-06T18:00:00Z"/>
                <w:rFonts w:cstheme="minorHAnsi"/>
              </w:rPr>
            </w:pPr>
          </w:p>
        </w:tc>
      </w:tr>
      <w:tr w:rsidR="00323A02" w:rsidDel="009C5DE6" w14:paraId="6FF573C1" w14:textId="77777777" w:rsidTr="00D43330">
        <w:trPr>
          <w:ins w:id="538" w:author="Li, Leo Yiqi" w:date="2020-07-29T15:43:00Z"/>
          <w:del w:id="539" w:author="Li, Yixin" w:date="2020-08-06T18:00:00Z"/>
        </w:trPr>
        <w:tc>
          <w:tcPr>
            <w:tcW w:w="4701" w:type="dxa"/>
            <w:tcPrChange w:id="540" w:author="Li, Leo Yiqi" w:date="2020-07-29T15:46:00Z">
              <w:tcPr>
                <w:tcW w:w="4701" w:type="dxa"/>
                <w:gridSpan w:val="2"/>
              </w:tcPr>
            </w:tcPrChange>
          </w:tcPr>
          <w:p w14:paraId="2C03ACDF" w14:textId="77777777" w:rsidR="00323A02" w:rsidDel="009C5DE6" w:rsidRDefault="00323A02" w:rsidP="00323A02">
            <w:pPr>
              <w:rPr>
                <w:ins w:id="541" w:author="Li, Leo Yiqi" w:date="2020-07-29T15:43:00Z"/>
                <w:del w:id="542" w:author="Li, Yixin" w:date="2020-08-06T18:00:00Z"/>
                <w:rFonts w:cstheme="minorHAnsi"/>
              </w:rPr>
            </w:pPr>
            <w:ins w:id="543" w:author="Li, Leo Yiqi" w:date="2020-07-29T15:43:00Z">
              <w:del w:id="544" w:author="Li, Yixin" w:date="2020-08-06T18:00:00Z">
                <w:r w:rsidRPr="00323A02" w:rsidDel="009C5DE6">
                  <w:rPr>
                    <w:rFonts w:cstheme="minorHAnsi"/>
                  </w:rPr>
                  <w:delText>DAYEND_CNY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45" w:author="Li, Leo Yiqi" w:date="2020-07-29T15:46:00Z">
              <w:tcPr>
                <w:tcW w:w="3839" w:type="dxa"/>
                <w:vMerge/>
              </w:tcPr>
            </w:tcPrChange>
          </w:tcPr>
          <w:p w14:paraId="240BB397" w14:textId="77777777" w:rsidR="00323A02" w:rsidDel="009C5DE6" w:rsidRDefault="00323A02">
            <w:pPr>
              <w:rPr>
                <w:ins w:id="546" w:author="Li, Leo Yiqi" w:date="2020-07-29T15:43:00Z"/>
                <w:del w:id="547" w:author="Li, Yixin" w:date="2020-08-06T18:00:00Z"/>
                <w:rFonts w:cstheme="minorHAnsi"/>
              </w:rPr>
            </w:pPr>
          </w:p>
        </w:tc>
      </w:tr>
      <w:tr w:rsidR="00323A02" w:rsidDel="009C5DE6" w14:paraId="2B8F8E5D" w14:textId="77777777" w:rsidTr="00D43330">
        <w:trPr>
          <w:ins w:id="548" w:author="Li, Leo Yiqi" w:date="2020-07-29T15:43:00Z"/>
          <w:del w:id="549" w:author="Li, Yixin" w:date="2020-08-06T18:00:00Z"/>
        </w:trPr>
        <w:tc>
          <w:tcPr>
            <w:tcW w:w="4701" w:type="dxa"/>
            <w:tcPrChange w:id="550" w:author="Li, Leo Yiqi" w:date="2020-07-29T15:46:00Z">
              <w:tcPr>
                <w:tcW w:w="4701" w:type="dxa"/>
                <w:gridSpan w:val="2"/>
              </w:tcPr>
            </w:tcPrChange>
          </w:tcPr>
          <w:p w14:paraId="3666B364" w14:textId="77777777" w:rsidR="00323A02" w:rsidDel="009C5DE6" w:rsidRDefault="00323A02" w:rsidP="00323A02">
            <w:pPr>
              <w:rPr>
                <w:ins w:id="551" w:author="Li, Leo Yiqi" w:date="2020-07-29T15:43:00Z"/>
                <w:del w:id="552" w:author="Li, Yixin" w:date="2020-08-06T18:00:00Z"/>
                <w:rFonts w:cstheme="minorHAnsi"/>
              </w:rPr>
            </w:pPr>
            <w:ins w:id="553" w:author="Li, Leo Yiqi" w:date="2020-07-29T15:43:00Z">
              <w:del w:id="554" w:author="Li, Yixin" w:date="2020-08-06T18:00:00Z">
                <w:r w:rsidRPr="00323A02" w:rsidDel="009C5DE6">
                  <w:rPr>
                    <w:rFonts w:cstheme="minorHAnsi"/>
                  </w:rPr>
                  <w:delText>DAYEND_DMGREPAIR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55" w:author="Li, Leo Yiqi" w:date="2020-07-29T15:46:00Z">
              <w:tcPr>
                <w:tcW w:w="3839" w:type="dxa"/>
                <w:vMerge/>
              </w:tcPr>
            </w:tcPrChange>
          </w:tcPr>
          <w:p w14:paraId="1CFCDBF9" w14:textId="77777777" w:rsidR="00323A02" w:rsidDel="009C5DE6" w:rsidRDefault="00323A02">
            <w:pPr>
              <w:rPr>
                <w:ins w:id="556" w:author="Li, Leo Yiqi" w:date="2020-07-29T15:43:00Z"/>
                <w:del w:id="557" w:author="Li, Yixin" w:date="2020-08-06T18:00:00Z"/>
                <w:rFonts w:cstheme="minorHAnsi"/>
              </w:rPr>
            </w:pPr>
          </w:p>
        </w:tc>
      </w:tr>
      <w:tr w:rsidR="00323A02" w:rsidDel="009C5DE6" w14:paraId="6093B5E6" w14:textId="77777777" w:rsidTr="00D43330">
        <w:trPr>
          <w:ins w:id="558" w:author="Li, Leo Yiqi" w:date="2020-07-29T15:43:00Z"/>
          <w:del w:id="559" w:author="Li, Yixin" w:date="2020-08-06T18:00:00Z"/>
        </w:trPr>
        <w:tc>
          <w:tcPr>
            <w:tcW w:w="4701" w:type="dxa"/>
            <w:tcPrChange w:id="560" w:author="Li, Leo Yiqi" w:date="2020-07-29T15:46:00Z">
              <w:tcPr>
                <w:tcW w:w="4701" w:type="dxa"/>
                <w:gridSpan w:val="2"/>
              </w:tcPr>
            </w:tcPrChange>
          </w:tcPr>
          <w:p w14:paraId="3D555463" w14:textId="77777777" w:rsidR="00323A02" w:rsidDel="009C5DE6" w:rsidRDefault="00323A02" w:rsidP="00323A02">
            <w:pPr>
              <w:rPr>
                <w:ins w:id="561" w:author="Li, Leo Yiqi" w:date="2020-07-29T15:43:00Z"/>
                <w:del w:id="562" w:author="Li, Yixin" w:date="2020-08-06T18:00:00Z"/>
                <w:rFonts w:cstheme="minorHAnsi"/>
              </w:rPr>
            </w:pPr>
            <w:ins w:id="563" w:author="Li, Leo Yiqi" w:date="2020-07-29T15:44:00Z">
              <w:del w:id="564" w:author="Li, Yixin" w:date="2020-08-06T18:00:00Z">
                <w:r w:rsidRPr="00323A02" w:rsidDel="009C5DE6">
                  <w:rPr>
                    <w:rFonts w:cstheme="minorHAnsi"/>
                  </w:rPr>
                  <w:delText>DAYEND_INSPARAM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65" w:author="Li, Leo Yiqi" w:date="2020-07-29T15:46:00Z">
              <w:tcPr>
                <w:tcW w:w="3839" w:type="dxa"/>
                <w:vMerge/>
              </w:tcPr>
            </w:tcPrChange>
          </w:tcPr>
          <w:p w14:paraId="0D932233" w14:textId="77777777" w:rsidR="00323A02" w:rsidDel="009C5DE6" w:rsidRDefault="00323A02">
            <w:pPr>
              <w:rPr>
                <w:ins w:id="566" w:author="Li, Leo Yiqi" w:date="2020-07-29T15:43:00Z"/>
                <w:del w:id="567" w:author="Li, Yixin" w:date="2020-08-06T18:00:00Z"/>
                <w:rFonts w:cstheme="minorHAnsi"/>
              </w:rPr>
            </w:pPr>
          </w:p>
        </w:tc>
      </w:tr>
      <w:tr w:rsidR="00323A02" w:rsidDel="009C5DE6" w14:paraId="0A73C82B" w14:textId="77777777" w:rsidTr="00D43330">
        <w:trPr>
          <w:ins w:id="568" w:author="Li, Leo Yiqi" w:date="2020-07-29T15:44:00Z"/>
          <w:del w:id="569" w:author="Li, Yixin" w:date="2020-08-06T18:00:00Z"/>
        </w:trPr>
        <w:tc>
          <w:tcPr>
            <w:tcW w:w="4701" w:type="dxa"/>
            <w:tcPrChange w:id="570" w:author="Li, Leo Yiqi" w:date="2020-07-29T15:46:00Z">
              <w:tcPr>
                <w:tcW w:w="4701" w:type="dxa"/>
                <w:gridSpan w:val="2"/>
              </w:tcPr>
            </w:tcPrChange>
          </w:tcPr>
          <w:p w14:paraId="1DB61B50" w14:textId="77777777" w:rsidR="00323A02" w:rsidRPr="00323A02" w:rsidDel="009C5DE6" w:rsidRDefault="00323A02" w:rsidP="00323A02">
            <w:pPr>
              <w:rPr>
                <w:ins w:id="571" w:author="Li, Leo Yiqi" w:date="2020-07-29T15:44:00Z"/>
                <w:del w:id="572" w:author="Li, Yixin" w:date="2020-08-06T18:00:00Z"/>
                <w:rFonts w:cstheme="minorHAnsi"/>
              </w:rPr>
            </w:pPr>
            <w:ins w:id="573" w:author="Li, Leo Yiqi" w:date="2020-07-29T15:45:00Z">
              <w:del w:id="574" w:author="Li, Yixin" w:date="2020-08-06T18:00:00Z">
                <w:r w:rsidRPr="00323A02" w:rsidDel="009C5DE6">
                  <w:rPr>
                    <w:rFonts w:cstheme="minorHAnsi"/>
                  </w:rPr>
                  <w:delText>DAYEND_LATECHARGE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75" w:author="Li, Leo Yiqi" w:date="2020-07-29T15:46:00Z">
              <w:tcPr>
                <w:tcW w:w="3839" w:type="dxa"/>
                <w:vMerge/>
              </w:tcPr>
            </w:tcPrChange>
          </w:tcPr>
          <w:p w14:paraId="6E428EF9" w14:textId="77777777" w:rsidR="00323A02" w:rsidDel="009C5DE6" w:rsidRDefault="00323A02">
            <w:pPr>
              <w:rPr>
                <w:ins w:id="576" w:author="Li, Leo Yiqi" w:date="2020-07-29T15:44:00Z"/>
                <w:del w:id="577" w:author="Li, Yixin" w:date="2020-08-06T18:00:00Z"/>
                <w:rFonts w:cstheme="minorHAnsi"/>
              </w:rPr>
            </w:pPr>
          </w:p>
        </w:tc>
      </w:tr>
      <w:tr w:rsidR="00323A02" w:rsidDel="009C5DE6" w14:paraId="619C4260" w14:textId="77777777" w:rsidTr="00D43330">
        <w:trPr>
          <w:ins w:id="578" w:author="Li, Leo Yiqi" w:date="2020-07-29T15:44:00Z"/>
          <w:del w:id="579" w:author="Li, Yixin" w:date="2020-08-06T18:00:00Z"/>
        </w:trPr>
        <w:tc>
          <w:tcPr>
            <w:tcW w:w="4701" w:type="dxa"/>
            <w:tcPrChange w:id="580" w:author="Li, Leo Yiqi" w:date="2020-07-29T15:46:00Z">
              <w:tcPr>
                <w:tcW w:w="4701" w:type="dxa"/>
                <w:gridSpan w:val="2"/>
              </w:tcPr>
            </w:tcPrChange>
          </w:tcPr>
          <w:p w14:paraId="16D2C7B4" w14:textId="77777777" w:rsidR="00323A02" w:rsidRPr="00323A02" w:rsidDel="009C5DE6" w:rsidRDefault="00323A02" w:rsidP="00323A02">
            <w:pPr>
              <w:rPr>
                <w:ins w:id="581" w:author="Li, Leo Yiqi" w:date="2020-07-29T15:44:00Z"/>
                <w:del w:id="582" w:author="Li, Yixin" w:date="2020-08-06T18:00:00Z"/>
                <w:rFonts w:cstheme="minorHAnsi"/>
              </w:rPr>
            </w:pPr>
            <w:ins w:id="583" w:author="Li, Leo Yiqi" w:date="2020-07-29T15:45:00Z">
              <w:del w:id="584" w:author="Li, Yixin" w:date="2020-08-06T18:00:00Z">
                <w:r w:rsidRPr="00323A02" w:rsidDel="009C5DE6">
                  <w:rPr>
                    <w:rFonts w:cstheme="minorHAnsi"/>
                  </w:rPr>
                  <w:delText>DAYEND_LTRDOCKAGE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85" w:author="Li, Leo Yiqi" w:date="2020-07-29T15:46:00Z">
              <w:tcPr>
                <w:tcW w:w="3839" w:type="dxa"/>
                <w:vMerge/>
              </w:tcPr>
            </w:tcPrChange>
          </w:tcPr>
          <w:p w14:paraId="2F441311" w14:textId="77777777" w:rsidR="00323A02" w:rsidDel="009C5DE6" w:rsidRDefault="00323A02">
            <w:pPr>
              <w:rPr>
                <w:ins w:id="586" w:author="Li, Leo Yiqi" w:date="2020-07-29T15:44:00Z"/>
                <w:del w:id="587" w:author="Li, Yixin" w:date="2020-08-06T18:00:00Z"/>
                <w:rFonts w:cstheme="minorHAnsi"/>
              </w:rPr>
            </w:pPr>
          </w:p>
        </w:tc>
      </w:tr>
      <w:tr w:rsidR="00323A02" w:rsidDel="009C5DE6" w14:paraId="305D5FE3" w14:textId="77777777" w:rsidTr="00D43330">
        <w:trPr>
          <w:ins w:id="588" w:author="Li, Leo Yiqi" w:date="2020-07-29T15:44:00Z"/>
          <w:del w:id="589" w:author="Li, Yixin" w:date="2020-08-06T18:00:00Z"/>
        </w:trPr>
        <w:tc>
          <w:tcPr>
            <w:tcW w:w="4701" w:type="dxa"/>
            <w:tcPrChange w:id="590" w:author="Li, Leo Yiqi" w:date="2020-07-29T15:46:00Z">
              <w:tcPr>
                <w:tcW w:w="4701" w:type="dxa"/>
                <w:gridSpan w:val="2"/>
              </w:tcPr>
            </w:tcPrChange>
          </w:tcPr>
          <w:p w14:paraId="42AB367D" w14:textId="77777777" w:rsidR="00323A02" w:rsidRPr="00323A02" w:rsidDel="009C5DE6" w:rsidRDefault="00323A02" w:rsidP="00323A02">
            <w:pPr>
              <w:rPr>
                <w:ins w:id="591" w:author="Li, Leo Yiqi" w:date="2020-07-29T15:44:00Z"/>
                <w:del w:id="592" w:author="Li, Yixin" w:date="2020-08-06T18:00:00Z"/>
                <w:rFonts w:cstheme="minorHAnsi"/>
              </w:rPr>
            </w:pPr>
            <w:ins w:id="593" w:author="Li, Leo Yiqi" w:date="2020-07-29T15:45:00Z">
              <w:del w:id="594" w:author="Li, Yixin" w:date="2020-08-06T18:00:00Z">
                <w:r w:rsidRPr="00323A02" w:rsidDel="009C5DE6">
                  <w:rPr>
                    <w:rFonts w:cstheme="minorHAnsi"/>
                  </w:rPr>
                  <w:delText>DAYEND_OH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595" w:author="Li, Leo Yiqi" w:date="2020-07-29T15:46:00Z">
              <w:tcPr>
                <w:tcW w:w="3839" w:type="dxa"/>
                <w:vMerge/>
              </w:tcPr>
            </w:tcPrChange>
          </w:tcPr>
          <w:p w14:paraId="3D563C8A" w14:textId="77777777" w:rsidR="00323A02" w:rsidDel="009C5DE6" w:rsidRDefault="00323A02">
            <w:pPr>
              <w:rPr>
                <w:ins w:id="596" w:author="Li, Leo Yiqi" w:date="2020-07-29T15:44:00Z"/>
                <w:del w:id="597" w:author="Li, Yixin" w:date="2020-08-06T18:00:00Z"/>
                <w:rFonts w:cstheme="minorHAnsi"/>
              </w:rPr>
            </w:pPr>
          </w:p>
        </w:tc>
      </w:tr>
      <w:tr w:rsidR="00323A02" w:rsidDel="009C5DE6" w14:paraId="203B37B5" w14:textId="77777777" w:rsidTr="00D43330">
        <w:trPr>
          <w:ins w:id="598" w:author="Li, Leo Yiqi" w:date="2020-07-29T15:44:00Z"/>
          <w:del w:id="599" w:author="Li, Yixin" w:date="2020-08-06T18:00:00Z"/>
        </w:trPr>
        <w:tc>
          <w:tcPr>
            <w:tcW w:w="4701" w:type="dxa"/>
            <w:tcPrChange w:id="600" w:author="Li, Leo Yiqi" w:date="2020-07-29T15:46:00Z">
              <w:tcPr>
                <w:tcW w:w="4701" w:type="dxa"/>
                <w:gridSpan w:val="2"/>
              </w:tcPr>
            </w:tcPrChange>
          </w:tcPr>
          <w:p w14:paraId="09345492" w14:textId="77777777" w:rsidR="00323A02" w:rsidRPr="00323A02" w:rsidDel="009C5DE6" w:rsidRDefault="00323A02" w:rsidP="00323A02">
            <w:pPr>
              <w:rPr>
                <w:ins w:id="601" w:author="Li, Leo Yiqi" w:date="2020-07-29T15:44:00Z"/>
                <w:del w:id="602" w:author="Li, Yixin" w:date="2020-08-06T18:00:00Z"/>
                <w:rFonts w:cstheme="minorHAnsi"/>
              </w:rPr>
            </w:pPr>
            <w:ins w:id="603" w:author="Li, Leo Yiqi" w:date="2020-07-29T15:45:00Z">
              <w:del w:id="604" w:author="Li, Yixin" w:date="2020-08-06T18:00:00Z">
                <w:r w:rsidRPr="00323A02" w:rsidDel="009C5DE6">
                  <w:rPr>
                    <w:rFonts w:cstheme="minorHAnsi"/>
                  </w:rPr>
                  <w:delText>DAYEND_ROUND2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05" w:author="Li, Leo Yiqi" w:date="2020-07-29T15:46:00Z">
              <w:tcPr>
                <w:tcW w:w="3839" w:type="dxa"/>
                <w:vMerge/>
              </w:tcPr>
            </w:tcPrChange>
          </w:tcPr>
          <w:p w14:paraId="379D14FE" w14:textId="77777777" w:rsidR="00323A02" w:rsidDel="009C5DE6" w:rsidRDefault="00323A02">
            <w:pPr>
              <w:rPr>
                <w:ins w:id="606" w:author="Li, Leo Yiqi" w:date="2020-07-29T15:44:00Z"/>
                <w:del w:id="607" w:author="Li, Yixin" w:date="2020-08-06T18:00:00Z"/>
                <w:rFonts w:cstheme="minorHAnsi"/>
              </w:rPr>
            </w:pPr>
          </w:p>
        </w:tc>
      </w:tr>
      <w:tr w:rsidR="00323A02" w:rsidDel="009C5DE6" w14:paraId="376AE41F" w14:textId="77777777" w:rsidTr="00D43330">
        <w:trPr>
          <w:ins w:id="608" w:author="Li, Leo Yiqi" w:date="2020-07-29T15:44:00Z"/>
          <w:del w:id="609" w:author="Li, Yixin" w:date="2020-08-06T18:00:00Z"/>
        </w:trPr>
        <w:tc>
          <w:tcPr>
            <w:tcW w:w="4701" w:type="dxa"/>
            <w:tcPrChange w:id="610" w:author="Li, Leo Yiqi" w:date="2020-07-29T15:46:00Z">
              <w:tcPr>
                <w:tcW w:w="4701" w:type="dxa"/>
                <w:gridSpan w:val="2"/>
              </w:tcPr>
            </w:tcPrChange>
          </w:tcPr>
          <w:p w14:paraId="1AD4CFA8" w14:textId="77777777" w:rsidR="00323A02" w:rsidRPr="00323A02" w:rsidDel="009C5DE6" w:rsidRDefault="00323A02" w:rsidP="00323A02">
            <w:pPr>
              <w:rPr>
                <w:ins w:id="611" w:author="Li, Leo Yiqi" w:date="2020-07-29T15:44:00Z"/>
                <w:del w:id="612" w:author="Li, Yixin" w:date="2020-08-06T18:00:00Z"/>
                <w:rFonts w:cstheme="minorHAnsi"/>
              </w:rPr>
            </w:pPr>
            <w:ins w:id="613" w:author="Li, Leo Yiqi" w:date="2020-07-29T15:45:00Z">
              <w:del w:id="614" w:author="Li, Yixin" w:date="2020-08-06T18:00:00Z">
                <w:r w:rsidRPr="00323A02" w:rsidDel="009C5DE6">
                  <w:rPr>
                    <w:rFonts w:cstheme="minorHAnsi"/>
                  </w:rPr>
                  <w:delText>DAYEND_SOS_BOXCHG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15" w:author="Li, Leo Yiqi" w:date="2020-07-29T15:46:00Z">
              <w:tcPr>
                <w:tcW w:w="3839" w:type="dxa"/>
                <w:vMerge/>
              </w:tcPr>
            </w:tcPrChange>
          </w:tcPr>
          <w:p w14:paraId="712F1CA5" w14:textId="77777777" w:rsidR="00323A02" w:rsidDel="009C5DE6" w:rsidRDefault="00323A02">
            <w:pPr>
              <w:rPr>
                <w:ins w:id="616" w:author="Li, Leo Yiqi" w:date="2020-07-29T15:44:00Z"/>
                <w:del w:id="617" w:author="Li, Yixin" w:date="2020-08-06T18:00:00Z"/>
                <w:rFonts w:cstheme="minorHAnsi"/>
              </w:rPr>
            </w:pPr>
          </w:p>
        </w:tc>
      </w:tr>
      <w:tr w:rsidR="00323A02" w:rsidDel="009C5DE6" w14:paraId="02832CDA" w14:textId="77777777" w:rsidTr="00D43330">
        <w:trPr>
          <w:ins w:id="618" w:author="Li, Leo Yiqi" w:date="2020-07-29T15:44:00Z"/>
          <w:del w:id="619" w:author="Li, Yixin" w:date="2020-08-06T18:00:00Z"/>
        </w:trPr>
        <w:tc>
          <w:tcPr>
            <w:tcW w:w="4701" w:type="dxa"/>
            <w:tcPrChange w:id="620" w:author="Li, Leo Yiqi" w:date="2020-07-29T15:46:00Z">
              <w:tcPr>
                <w:tcW w:w="4701" w:type="dxa"/>
                <w:gridSpan w:val="2"/>
              </w:tcPr>
            </w:tcPrChange>
          </w:tcPr>
          <w:p w14:paraId="1ABE4E9C" w14:textId="77777777" w:rsidR="00323A02" w:rsidRPr="00323A02" w:rsidDel="009C5DE6" w:rsidRDefault="00323A02" w:rsidP="00323A02">
            <w:pPr>
              <w:rPr>
                <w:ins w:id="621" w:author="Li, Leo Yiqi" w:date="2020-07-29T15:44:00Z"/>
                <w:del w:id="622" w:author="Li, Yixin" w:date="2020-08-06T18:00:00Z"/>
                <w:rFonts w:cstheme="minorHAnsi"/>
              </w:rPr>
            </w:pPr>
            <w:ins w:id="623" w:author="Li, Leo Yiqi" w:date="2020-07-29T15:45:00Z">
              <w:del w:id="624" w:author="Li, Yixin" w:date="2020-08-06T18:00:00Z">
                <w:r w:rsidRPr="00323A02" w:rsidDel="009C5DE6">
                  <w:rPr>
                    <w:rFonts w:cstheme="minorHAnsi"/>
                  </w:rPr>
                  <w:delText>DAYEND_SOS_OTHER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25" w:author="Li, Leo Yiqi" w:date="2020-07-29T15:46:00Z">
              <w:tcPr>
                <w:tcW w:w="3839" w:type="dxa"/>
                <w:vMerge/>
              </w:tcPr>
            </w:tcPrChange>
          </w:tcPr>
          <w:p w14:paraId="11DA65E1" w14:textId="77777777" w:rsidR="00323A02" w:rsidDel="009C5DE6" w:rsidRDefault="00323A02">
            <w:pPr>
              <w:rPr>
                <w:ins w:id="626" w:author="Li, Leo Yiqi" w:date="2020-07-29T15:44:00Z"/>
                <w:del w:id="627" w:author="Li, Yixin" w:date="2020-08-06T18:00:00Z"/>
                <w:rFonts w:cstheme="minorHAnsi"/>
              </w:rPr>
            </w:pPr>
          </w:p>
        </w:tc>
      </w:tr>
      <w:tr w:rsidR="00323A02" w:rsidDel="009C5DE6" w14:paraId="024A64B2" w14:textId="77777777" w:rsidTr="00D43330">
        <w:trPr>
          <w:ins w:id="628" w:author="Li, Leo Yiqi" w:date="2020-07-29T15:44:00Z"/>
          <w:del w:id="629" w:author="Li, Yixin" w:date="2020-08-06T18:00:00Z"/>
        </w:trPr>
        <w:tc>
          <w:tcPr>
            <w:tcW w:w="4701" w:type="dxa"/>
            <w:tcPrChange w:id="630" w:author="Li, Leo Yiqi" w:date="2020-07-29T15:46:00Z">
              <w:tcPr>
                <w:tcW w:w="4701" w:type="dxa"/>
                <w:gridSpan w:val="2"/>
              </w:tcPr>
            </w:tcPrChange>
          </w:tcPr>
          <w:p w14:paraId="7D5C5EF0" w14:textId="77777777" w:rsidR="00323A02" w:rsidRPr="00323A02" w:rsidDel="009C5DE6" w:rsidRDefault="00323A02" w:rsidP="00323A02">
            <w:pPr>
              <w:rPr>
                <w:ins w:id="631" w:author="Li, Leo Yiqi" w:date="2020-07-29T15:44:00Z"/>
                <w:del w:id="632" w:author="Li, Yixin" w:date="2020-08-06T18:00:00Z"/>
                <w:rFonts w:cstheme="minorHAnsi"/>
              </w:rPr>
            </w:pPr>
            <w:ins w:id="633" w:author="Li, Leo Yiqi" w:date="2020-07-29T15:45:00Z">
              <w:del w:id="634" w:author="Li, Yixin" w:date="2020-08-06T18:00:00Z">
                <w:r w:rsidRPr="00323A02" w:rsidDel="009C5DE6">
                  <w:rPr>
                    <w:rFonts w:cstheme="minorHAnsi"/>
                  </w:rPr>
                  <w:delText>DAYEND_HATCHCOVER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635" w:author="Li, Leo Yiqi" w:date="2020-07-29T15:46:00Z">
              <w:tcPr>
                <w:tcW w:w="3839" w:type="dxa"/>
                <w:vMerge w:val="restart"/>
              </w:tcPr>
            </w:tcPrChange>
          </w:tcPr>
          <w:p w14:paraId="5BB322C9" w14:textId="77777777" w:rsidR="00323A02" w:rsidDel="009C5DE6" w:rsidRDefault="00323A02">
            <w:pPr>
              <w:rPr>
                <w:ins w:id="636" w:author="Li, Leo Yiqi" w:date="2020-07-29T15:44:00Z"/>
                <w:del w:id="637" w:author="Li, Yixin" w:date="2020-08-06T18:00:00Z"/>
                <w:rFonts w:cstheme="minorHAnsi"/>
              </w:rPr>
            </w:pPr>
            <w:ins w:id="638" w:author="Li, Leo Yiqi" w:date="2020-07-29T15:45:00Z">
              <w:del w:id="639" w:author="Li, Yixin" w:date="2020-08-06T18:00:00Z">
                <w:r w:rsidRPr="00323A02" w:rsidDel="009C5DE6">
                  <w:rPr>
                    <w:rFonts w:cstheme="minorHAnsi"/>
                  </w:rPr>
                  <w:delText>AppGroup1</w:delText>
                </w:r>
              </w:del>
            </w:ins>
          </w:p>
        </w:tc>
      </w:tr>
      <w:tr w:rsidR="00323A02" w:rsidDel="009C5DE6" w14:paraId="1EA36129" w14:textId="77777777" w:rsidTr="00D43330">
        <w:trPr>
          <w:ins w:id="640" w:author="Li, Leo Yiqi" w:date="2020-07-29T15:44:00Z"/>
          <w:del w:id="641" w:author="Li, Yixin" w:date="2020-08-06T18:00:00Z"/>
        </w:trPr>
        <w:tc>
          <w:tcPr>
            <w:tcW w:w="4701" w:type="dxa"/>
            <w:tcPrChange w:id="642" w:author="Li, Leo Yiqi" w:date="2020-07-29T15:46:00Z">
              <w:tcPr>
                <w:tcW w:w="4701" w:type="dxa"/>
                <w:gridSpan w:val="2"/>
              </w:tcPr>
            </w:tcPrChange>
          </w:tcPr>
          <w:p w14:paraId="7B05B4D0" w14:textId="77777777" w:rsidR="00323A02" w:rsidRPr="00323A02" w:rsidDel="009C5DE6" w:rsidRDefault="00323A02" w:rsidP="00323A02">
            <w:pPr>
              <w:rPr>
                <w:ins w:id="643" w:author="Li, Leo Yiqi" w:date="2020-07-29T15:44:00Z"/>
                <w:del w:id="644" w:author="Li, Yixin" w:date="2020-08-06T18:00:00Z"/>
                <w:rFonts w:cstheme="minorHAnsi"/>
              </w:rPr>
            </w:pPr>
            <w:ins w:id="645" w:author="Li, Leo Yiqi" w:date="2020-07-29T15:45:00Z">
              <w:del w:id="646" w:author="Li, Yixin" w:date="2020-08-06T18:00:00Z">
                <w:r w:rsidRPr="00323A02" w:rsidDel="009C5DE6">
                  <w:rPr>
                    <w:rFonts w:cstheme="minorHAnsi"/>
                  </w:rPr>
                  <w:delText>DAYEND_PHYMOVEMENT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47" w:author="Li, Leo Yiqi" w:date="2020-07-29T15:46:00Z">
              <w:tcPr>
                <w:tcW w:w="3839" w:type="dxa"/>
                <w:vMerge/>
              </w:tcPr>
            </w:tcPrChange>
          </w:tcPr>
          <w:p w14:paraId="24F67997" w14:textId="77777777" w:rsidR="00323A02" w:rsidDel="009C5DE6" w:rsidRDefault="00323A02">
            <w:pPr>
              <w:rPr>
                <w:ins w:id="648" w:author="Li, Leo Yiqi" w:date="2020-07-29T15:44:00Z"/>
                <w:del w:id="649" w:author="Li, Yixin" w:date="2020-08-06T18:00:00Z"/>
                <w:rFonts w:cstheme="minorHAnsi"/>
              </w:rPr>
            </w:pPr>
          </w:p>
        </w:tc>
      </w:tr>
      <w:tr w:rsidR="00323A02" w:rsidDel="009C5DE6" w14:paraId="0682B2D2" w14:textId="77777777" w:rsidTr="00D43330">
        <w:trPr>
          <w:ins w:id="650" w:author="Li, Leo Yiqi" w:date="2020-07-29T15:44:00Z"/>
          <w:del w:id="651" w:author="Li, Yixin" w:date="2020-08-06T18:00:00Z"/>
        </w:trPr>
        <w:tc>
          <w:tcPr>
            <w:tcW w:w="4701" w:type="dxa"/>
            <w:tcPrChange w:id="652" w:author="Li, Leo Yiqi" w:date="2020-07-29T15:46:00Z">
              <w:tcPr>
                <w:tcW w:w="4701" w:type="dxa"/>
                <w:gridSpan w:val="2"/>
              </w:tcPr>
            </w:tcPrChange>
          </w:tcPr>
          <w:p w14:paraId="7CD32A6C" w14:textId="77777777" w:rsidR="00323A02" w:rsidRPr="00323A02" w:rsidDel="009C5DE6" w:rsidRDefault="00323A02" w:rsidP="00323A02">
            <w:pPr>
              <w:rPr>
                <w:ins w:id="653" w:author="Li, Leo Yiqi" w:date="2020-07-29T15:44:00Z"/>
                <w:del w:id="654" w:author="Li, Yixin" w:date="2020-08-06T18:00:00Z"/>
                <w:rFonts w:cstheme="minorHAnsi"/>
              </w:rPr>
            </w:pPr>
            <w:ins w:id="655" w:author="Li, Leo Yiqi" w:date="2020-07-29T15:45:00Z">
              <w:del w:id="656" w:author="Li, Yixin" w:date="2020-08-06T18:00:00Z">
                <w:r w:rsidRPr="00323A02" w:rsidDel="009C5DE6">
                  <w:rPr>
                    <w:rFonts w:cstheme="minorHAnsi"/>
                  </w:rPr>
                  <w:delText>DAYEND_ROUND1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57" w:author="Li, Leo Yiqi" w:date="2020-07-29T15:46:00Z">
              <w:tcPr>
                <w:tcW w:w="3839" w:type="dxa"/>
                <w:vMerge/>
              </w:tcPr>
            </w:tcPrChange>
          </w:tcPr>
          <w:p w14:paraId="4C0F6AD8" w14:textId="77777777" w:rsidR="00323A02" w:rsidDel="009C5DE6" w:rsidRDefault="00323A02">
            <w:pPr>
              <w:rPr>
                <w:ins w:id="658" w:author="Li, Leo Yiqi" w:date="2020-07-29T15:44:00Z"/>
                <w:del w:id="659" w:author="Li, Yixin" w:date="2020-08-06T18:00:00Z"/>
                <w:rFonts w:cstheme="minorHAnsi"/>
              </w:rPr>
            </w:pPr>
          </w:p>
        </w:tc>
      </w:tr>
      <w:tr w:rsidR="00323A02" w:rsidDel="009C5DE6" w14:paraId="119642DF" w14:textId="77777777" w:rsidTr="00D43330">
        <w:trPr>
          <w:ins w:id="660" w:author="Li, Leo Yiqi" w:date="2020-07-29T15:44:00Z"/>
          <w:del w:id="661" w:author="Li, Yixin" w:date="2020-08-06T18:00:00Z"/>
        </w:trPr>
        <w:tc>
          <w:tcPr>
            <w:tcW w:w="4701" w:type="dxa"/>
            <w:tcPrChange w:id="662" w:author="Li, Leo Yiqi" w:date="2020-07-29T15:46:00Z">
              <w:tcPr>
                <w:tcW w:w="4701" w:type="dxa"/>
                <w:gridSpan w:val="2"/>
              </w:tcPr>
            </w:tcPrChange>
          </w:tcPr>
          <w:p w14:paraId="5F12C74D" w14:textId="77777777" w:rsidR="00323A02" w:rsidRPr="00323A02" w:rsidDel="009C5DE6" w:rsidRDefault="00323A02" w:rsidP="00323A02">
            <w:pPr>
              <w:rPr>
                <w:ins w:id="663" w:author="Li, Leo Yiqi" w:date="2020-07-29T15:44:00Z"/>
                <w:del w:id="664" w:author="Li, Yixin" w:date="2020-08-06T18:00:00Z"/>
                <w:rFonts w:cstheme="minorHAnsi"/>
              </w:rPr>
            </w:pPr>
            <w:ins w:id="665" w:author="Li, Leo Yiqi" w:date="2020-07-29T15:45:00Z">
              <w:del w:id="666" w:author="Li, Yixin" w:date="2020-08-06T18:00:00Z">
                <w:r w:rsidRPr="00323A02" w:rsidDel="009C5DE6">
                  <w:rPr>
                    <w:rFonts w:cstheme="minorHAnsi"/>
                  </w:rPr>
                  <w:delText>DAYEND_WEBSERVICE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67" w:author="Li, Leo Yiqi" w:date="2020-07-29T15:46:00Z">
              <w:tcPr>
                <w:tcW w:w="3839" w:type="dxa"/>
                <w:vMerge/>
              </w:tcPr>
            </w:tcPrChange>
          </w:tcPr>
          <w:p w14:paraId="6E74CAD5" w14:textId="77777777" w:rsidR="00323A02" w:rsidDel="009C5DE6" w:rsidRDefault="00323A02">
            <w:pPr>
              <w:rPr>
                <w:ins w:id="668" w:author="Li, Leo Yiqi" w:date="2020-07-29T15:44:00Z"/>
                <w:del w:id="669" w:author="Li, Yixin" w:date="2020-08-06T18:00:00Z"/>
                <w:rFonts w:cstheme="minorHAnsi"/>
              </w:rPr>
            </w:pPr>
          </w:p>
        </w:tc>
      </w:tr>
      <w:tr w:rsidR="00323A02" w:rsidDel="009C5DE6" w14:paraId="30E75A84" w14:textId="77777777" w:rsidTr="00D43330">
        <w:trPr>
          <w:ins w:id="670" w:author="Li, Leo Yiqi" w:date="2020-07-29T15:44:00Z"/>
          <w:del w:id="671" w:author="Li, Yixin" w:date="2020-08-06T18:00:00Z"/>
        </w:trPr>
        <w:tc>
          <w:tcPr>
            <w:tcW w:w="4701" w:type="dxa"/>
            <w:tcPrChange w:id="672" w:author="Li, Leo Yiqi" w:date="2020-07-29T15:46:00Z">
              <w:tcPr>
                <w:tcW w:w="4701" w:type="dxa"/>
                <w:gridSpan w:val="2"/>
              </w:tcPr>
            </w:tcPrChange>
          </w:tcPr>
          <w:p w14:paraId="4C90114B" w14:textId="77777777" w:rsidR="00323A02" w:rsidRPr="00323A02" w:rsidDel="009C5DE6" w:rsidRDefault="00323A02" w:rsidP="00323A02">
            <w:pPr>
              <w:rPr>
                <w:ins w:id="673" w:author="Li, Leo Yiqi" w:date="2020-07-29T15:44:00Z"/>
                <w:del w:id="674" w:author="Li, Yixin" w:date="2020-08-06T18:00:00Z"/>
                <w:rFonts w:cstheme="minorHAnsi"/>
              </w:rPr>
            </w:pPr>
            <w:ins w:id="675" w:author="Li, Leo Yiqi" w:date="2020-07-29T15:45:00Z">
              <w:del w:id="676" w:author="Li, Yixin" w:date="2020-08-06T18:00:00Z">
                <w:r w:rsidRPr="00323A02" w:rsidDel="009C5DE6">
                  <w:rPr>
                    <w:rFonts w:cstheme="minorHAnsi"/>
                  </w:rPr>
                  <w:delText>MTLBP_READ_FILE_FSP_FORM</w:delText>
                </w:r>
              </w:del>
            </w:ins>
          </w:p>
        </w:tc>
        <w:tc>
          <w:tcPr>
            <w:tcW w:w="2044" w:type="dxa"/>
            <w:vMerge/>
            <w:vAlign w:val="center"/>
            <w:tcPrChange w:id="677" w:author="Li, Leo Yiqi" w:date="2020-07-29T15:46:00Z">
              <w:tcPr>
                <w:tcW w:w="3839" w:type="dxa"/>
                <w:vMerge/>
              </w:tcPr>
            </w:tcPrChange>
          </w:tcPr>
          <w:p w14:paraId="4DF4517F" w14:textId="77777777" w:rsidR="00323A02" w:rsidDel="009C5DE6" w:rsidRDefault="00323A02">
            <w:pPr>
              <w:rPr>
                <w:ins w:id="678" w:author="Li, Leo Yiqi" w:date="2020-07-29T15:44:00Z"/>
                <w:del w:id="679" w:author="Li, Yixin" w:date="2020-08-06T18:00:00Z"/>
                <w:rFonts w:cstheme="minorHAnsi"/>
              </w:rPr>
            </w:pPr>
          </w:p>
        </w:tc>
      </w:tr>
      <w:tr w:rsidR="00323A02" w:rsidDel="009C5DE6" w14:paraId="4C5B55B5" w14:textId="77777777" w:rsidTr="00D43330">
        <w:trPr>
          <w:ins w:id="680" w:author="Li, Leo Yiqi" w:date="2020-07-29T15:44:00Z"/>
          <w:del w:id="681" w:author="Li, Yixin" w:date="2020-08-06T18:00:00Z"/>
        </w:trPr>
        <w:tc>
          <w:tcPr>
            <w:tcW w:w="4701" w:type="dxa"/>
            <w:tcPrChange w:id="682" w:author="Li, Leo Yiqi" w:date="2020-07-29T15:46:00Z">
              <w:tcPr>
                <w:tcW w:w="4701" w:type="dxa"/>
                <w:gridSpan w:val="2"/>
              </w:tcPr>
            </w:tcPrChange>
          </w:tcPr>
          <w:p w14:paraId="36884A94" w14:textId="77777777" w:rsidR="00323A02" w:rsidRPr="00323A02" w:rsidDel="009C5DE6" w:rsidRDefault="00323A02" w:rsidP="00323A02">
            <w:pPr>
              <w:rPr>
                <w:ins w:id="683" w:author="Li, Leo Yiqi" w:date="2020-07-29T15:44:00Z"/>
                <w:del w:id="684" w:author="Li, Yixin" w:date="2020-08-06T18:00:00Z"/>
                <w:rFonts w:cstheme="minorHAnsi"/>
              </w:rPr>
            </w:pPr>
            <w:ins w:id="685" w:author="Li, Leo Yiqi" w:date="2020-07-29T15:45:00Z">
              <w:del w:id="686" w:author="Li, Yixin" w:date="2020-08-06T18:00:00Z">
                <w:r w:rsidRPr="00323A02" w:rsidDel="009C5DE6">
                  <w:rPr>
                    <w:rFonts w:cstheme="minorHAnsi"/>
                  </w:rPr>
                  <w:delText>DAYEND_OT</w:delText>
                </w:r>
              </w:del>
            </w:ins>
          </w:p>
        </w:tc>
        <w:tc>
          <w:tcPr>
            <w:tcW w:w="2044" w:type="dxa"/>
            <w:vMerge w:val="restart"/>
            <w:vAlign w:val="center"/>
            <w:tcPrChange w:id="687" w:author="Li, Leo Yiqi" w:date="2020-07-29T15:46:00Z">
              <w:tcPr>
                <w:tcW w:w="3839" w:type="dxa"/>
                <w:vMerge w:val="restart"/>
              </w:tcPr>
            </w:tcPrChange>
          </w:tcPr>
          <w:p w14:paraId="25A1D454" w14:textId="77777777" w:rsidR="00323A02" w:rsidDel="009C5DE6" w:rsidRDefault="00323A02">
            <w:pPr>
              <w:rPr>
                <w:ins w:id="688" w:author="Li, Leo Yiqi" w:date="2020-07-29T15:44:00Z"/>
                <w:del w:id="689" w:author="Li, Yixin" w:date="2020-08-06T18:00:00Z"/>
                <w:rFonts w:cstheme="minorHAnsi"/>
              </w:rPr>
            </w:pPr>
            <w:ins w:id="690" w:author="Li, Leo Yiqi" w:date="2020-07-29T15:45:00Z">
              <w:del w:id="691" w:author="Li, Yixin" w:date="2020-08-06T18:00:00Z">
                <w:r w:rsidRPr="00323A02" w:rsidDel="009C5DE6">
                  <w:rPr>
                    <w:rFonts w:cstheme="minorHAnsi"/>
                  </w:rPr>
                  <w:delText>GateGroup1</w:delText>
                </w:r>
              </w:del>
            </w:ins>
          </w:p>
        </w:tc>
      </w:tr>
      <w:tr w:rsidR="00323A02" w:rsidDel="009C5DE6" w14:paraId="2CF27673" w14:textId="77777777" w:rsidTr="00D43330">
        <w:trPr>
          <w:ins w:id="692" w:author="Li, Leo Yiqi" w:date="2020-07-29T15:44:00Z"/>
          <w:del w:id="693" w:author="Li, Yixin" w:date="2020-08-06T18:00:00Z"/>
        </w:trPr>
        <w:tc>
          <w:tcPr>
            <w:tcW w:w="4701" w:type="dxa"/>
            <w:tcPrChange w:id="694" w:author="Li, Leo Yiqi" w:date="2020-07-29T15:46:00Z">
              <w:tcPr>
                <w:tcW w:w="4701" w:type="dxa"/>
                <w:gridSpan w:val="2"/>
              </w:tcPr>
            </w:tcPrChange>
          </w:tcPr>
          <w:p w14:paraId="66F3ED9F" w14:textId="77777777" w:rsidR="00323A02" w:rsidRPr="00323A02" w:rsidDel="009C5DE6" w:rsidRDefault="00323A02" w:rsidP="00323A02">
            <w:pPr>
              <w:rPr>
                <w:ins w:id="695" w:author="Li, Leo Yiqi" w:date="2020-07-29T15:44:00Z"/>
                <w:del w:id="696" w:author="Li, Yixin" w:date="2020-08-06T18:00:00Z"/>
                <w:rFonts w:cstheme="minorHAnsi"/>
              </w:rPr>
            </w:pPr>
            <w:ins w:id="697" w:author="Li, Leo Yiqi" w:date="2020-07-29T15:45:00Z">
              <w:del w:id="698" w:author="Li, Yixin" w:date="2020-08-06T18:00:00Z">
                <w:r w:rsidRPr="00323A02" w:rsidDel="009C5DE6">
                  <w:rPr>
                    <w:rFonts w:cstheme="minorHAnsi"/>
                  </w:rPr>
                  <w:delText>MTL_VESSEL_MANIFEST_NUMBER_DECLARATION</w:delText>
                </w:r>
              </w:del>
            </w:ins>
          </w:p>
        </w:tc>
        <w:tc>
          <w:tcPr>
            <w:tcW w:w="2044" w:type="dxa"/>
            <w:vMerge/>
            <w:tcPrChange w:id="699" w:author="Li, Leo Yiqi" w:date="2020-07-29T15:46:00Z">
              <w:tcPr>
                <w:tcW w:w="3839" w:type="dxa"/>
                <w:vMerge/>
              </w:tcPr>
            </w:tcPrChange>
          </w:tcPr>
          <w:p w14:paraId="36EFEA0B" w14:textId="77777777" w:rsidR="00323A02" w:rsidDel="009C5DE6" w:rsidRDefault="00323A02" w:rsidP="00323A02">
            <w:pPr>
              <w:rPr>
                <w:ins w:id="700" w:author="Li, Leo Yiqi" w:date="2020-07-29T15:44:00Z"/>
                <w:del w:id="701" w:author="Li, Yixin" w:date="2020-08-06T18:00:00Z"/>
                <w:rFonts w:cstheme="minorHAnsi"/>
              </w:rPr>
            </w:pPr>
          </w:p>
        </w:tc>
      </w:tr>
    </w:tbl>
    <w:p w14:paraId="6CB6D412" w14:textId="77777777" w:rsidR="000C6F04" w:rsidRDefault="000C6F04">
      <w:pPr>
        <w:rPr>
          <w:ins w:id="702" w:author="Li, Leo Yiqi" w:date="2020-07-29T15:49:00Z"/>
          <w:rFonts w:cstheme="minorHAnsi"/>
        </w:rPr>
        <w:pPrChange w:id="703" w:author="Li, Yixin" w:date="2020-08-06T18:00:00Z">
          <w:pPr>
            <w:ind w:left="810"/>
          </w:pPr>
        </w:pPrChange>
      </w:pPr>
    </w:p>
    <w:p w14:paraId="3CF29C84" w14:textId="77777777" w:rsidR="000C6F04" w:rsidRPr="00324946" w:rsidRDefault="000C6F04" w:rsidP="000C6F04">
      <w:pPr>
        <w:pStyle w:val="ListParagraph"/>
        <w:rPr>
          <w:ins w:id="704" w:author="Li, Leo Yiqi" w:date="2020-07-29T15:49:00Z"/>
          <w:rFonts w:cstheme="minorHAnsi"/>
          <w:b/>
          <w:bCs/>
          <w:u w:val="single"/>
        </w:rPr>
      </w:pPr>
      <w:ins w:id="705" w:author="Li, Leo Yiqi" w:date="2020-07-29T15:49:00Z">
        <w:r w:rsidRPr="00324946">
          <w:rPr>
            <w:rFonts w:cstheme="minorHAnsi"/>
            <w:b/>
            <w:bCs/>
            <w:u w:val="single"/>
          </w:rPr>
          <w:t>N4</w:t>
        </w:r>
        <w:r>
          <w:rPr>
            <w:rFonts w:cstheme="minorHAnsi"/>
            <w:b/>
            <w:bCs/>
            <w:u w:val="single"/>
          </w:rPr>
          <w:t>B</w:t>
        </w:r>
      </w:ins>
    </w:p>
    <w:p w14:paraId="426B5609" w14:textId="77777777" w:rsidR="000C6F04" w:rsidRPr="00324946" w:rsidRDefault="000C6F04" w:rsidP="000C6F04">
      <w:pPr>
        <w:rPr>
          <w:ins w:id="706" w:author="Li, Leo Yiqi" w:date="2020-07-29T15:49:00Z"/>
          <w:rFonts w:cstheme="minorHAnsi"/>
          <w:u w:val="single"/>
        </w:rPr>
      </w:pPr>
      <w:ins w:id="707" w:author="Li, Leo Yiqi" w:date="2020-07-29T15:49:00Z">
        <w:r>
          <w:rPr>
            <w:rFonts w:cstheme="minorHAnsi"/>
          </w:rPr>
          <w:tab/>
        </w:r>
        <w:r w:rsidRPr="00324946">
          <w:rPr>
            <w:rFonts w:cstheme="minorHAnsi"/>
            <w:u w:val="single"/>
          </w:rPr>
          <w:t>3.8 New Job Groups</w:t>
        </w:r>
        <w:r>
          <w:rPr>
            <w:rFonts w:cstheme="minorHAnsi"/>
            <w:u w:val="single"/>
          </w:rPr>
          <w:t xml:space="preserve"> &amp; Nodes</w:t>
        </w:r>
      </w:ins>
    </w:p>
    <w:tbl>
      <w:tblPr>
        <w:tblStyle w:val="TableGrid"/>
        <w:tblW w:w="8460" w:type="dxa"/>
        <w:tblInd w:w="805" w:type="dxa"/>
        <w:tblLook w:val="04A0" w:firstRow="1" w:lastRow="0" w:firstColumn="1" w:lastColumn="0" w:noHBand="0" w:noVBand="1"/>
        <w:tblPrChange w:id="708" w:author="Li, Yixin" w:date="2020-08-06T11:40:00Z">
          <w:tblPr>
            <w:tblStyle w:val="TableGrid"/>
            <w:tblW w:w="5400" w:type="dxa"/>
            <w:tblInd w:w="805" w:type="dxa"/>
            <w:tblLook w:val="04A0" w:firstRow="1" w:lastRow="0" w:firstColumn="1" w:lastColumn="0" w:noHBand="0" w:noVBand="1"/>
          </w:tblPr>
        </w:tblPrChange>
      </w:tblPr>
      <w:tblGrid>
        <w:gridCol w:w="990"/>
        <w:gridCol w:w="2880"/>
        <w:gridCol w:w="1890"/>
        <w:gridCol w:w="2700"/>
        <w:tblGridChange w:id="709">
          <w:tblGrid>
            <w:gridCol w:w="990"/>
            <w:gridCol w:w="1980"/>
            <w:gridCol w:w="2430"/>
            <w:gridCol w:w="2430"/>
          </w:tblGrid>
        </w:tblGridChange>
      </w:tblGrid>
      <w:tr w:rsidR="00D50CDE" w14:paraId="2EBECDA6" w14:textId="77777777" w:rsidTr="00D50CDE">
        <w:trPr>
          <w:ins w:id="710" w:author="Li, Leo Yiqi" w:date="2020-07-29T15:49:00Z"/>
        </w:trPr>
        <w:tc>
          <w:tcPr>
            <w:tcW w:w="990" w:type="dxa"/>
            <w:shd w:val="clear" w:color="auto" w:fill="D9D9D9" w:themeFill="background1" w:themeFillShade="D9"/>
            <w:tcPrChange w:id="711" w:author="Li, Yixin" w:date="2020-08-06T11:40:00Z">
              <w:tcPr>
                <w:tcW w:w="990" w:type="dxa"/>
                <w:shd w:val="clear" w:color="auto" w:fill="D9D9D9" w:themeFill="background1" w:themeFillShade="D9"/>
              </w:tcPr>
            </w:tcPrChange>
          </w:tcPr>
          <w:p w14:paraId="2AD06832" w14:textId="77777777" w:rsidR="00D50CDE" w:rsidRDefault="00D50CDE" w:rsidP="00D85C73">
            <w:pPr>
              <w:rPr>
                <w:ins w:id="712" w:author="Li, Leo Yiqi" w:date="2020-07-29T15:49:00Z"/>
                <w:rFonts w:cstheme="minorHAnsi"/>
              </w:rPr>
            </w:pPr>
            <w:ins w:id="713" w:author="Li, Leo Yiqi" w:date="2020-07-29T15:49:00Z">
              <w:r>
                <w:rPr>
                  <w:rFonts w:cstheme="minorHAnsi"/>
                </w:rPr>
                <w:t>Env</w:t>
              </w:r>
            </w:ins>
          </w:p>
        </w:tc>
        <w:tc>
          <w:tcPr>
            <w:tcW w:w="2880" w:type="dxa"/>
            <w:shd w:val="clear" w:color="auto" w:fill="D9D9D9" w:themeFill="background1" w:themeFillShade="D9"/>
            <w:tcPrChange w:id="714" w:author="Li, Yixin" w:date="2020-08-06T11:40:00Z">
              <w:tcPr>
                <w:tcW w:w="1980" w:type="dxa"/>
                <w:shd w:val="clear" w:color="auto" w:fill="D9D9D9" w:themeFill="background1" w:themeFillShade="D9"/>
              </w:tcPr>
            </w:tcPrChange>
          </w:tcPr>
          <w:p w14:paraId="183A003C" w14:textId="77777777" w:rsidR="00D50CDE" w:rsidRDefault="00D50CDE" w:rsidP="00D85C73">
            <w:pPr>
              <w:rPr>
                <w:ins w:id="715" w:author="Li, Leo Yiqi" w:date="2020-07-29T15:49:00Z"/>
                <w:rFonts w:cstheme="minorHAnsi"/>
              </w:rPr>
            </w:pPr>
            <w:ins w:id="716" w:author="Li, Leo Yiqi" w:date="2020-07-29T15:49:00Z">
              <w:r>
                <w:rPr>
                  <w:rFonts w:cstheme="minorHAnsi"/>
                </w:rPr>
                <w:t>New Job Group ID &amp; Nodes</w:t>
              </w:r>
            </w:ins>
          </w:p>
        </w:tc>
        <w:tc>
          <w:tcPr>
            <w:tcW w:w="1890" w:type="dxa"/>
            <w:shd w:val="clear" w:color="auto" w:fill="D9D9D9" w:themeFill="background1" w:themeFillShade="D9"/>
            <w:tcPrChange w:id="717" w:author="Li, Yixin" w:date="2020-08-06T11:40:00Z">
              <w:tcPr>
                <w:tcW w:w="2430" w:type="dxa"/>
                <w:shd w:val="clear" w:color="auto" w:fill="D9D9D9" w:themeFill="background1" w:themeFillShade="D9"/>
              </w:tcPr>
            </w:tcPrChange>
          </w:tcPr>
          <w:p w14:paraId="0427CEE0" w14:textId="77777777" w:rsidR="00D50CDE" w:rsidRDefault="00D50CDE" w:rsidP="00D85C73">
            <w:pPr>
              <w:rPr>
                <w:ins w:id="718" w:author="Li, Leo Yiqi" w:date="2020-07-29T15:49:00Z"/>
                <w:rFonts w:cstheme="minorHAnsi"/>
              </w:rPr>
            </w:pPr>
            <w:ins w:id="719" w:author="Li, Leo Yiqi" w:date="2020-07-29T15:49:00Z">
              <w:r>
                <w:rPr>
                  <w:rFonts w:cstheme="minorHAnsi"/>
                </w:rPr>
                <w:t>New Job Group Description</w:t>
              </w:r>
            </w:ins>
          </w:p>
        </w:tc>
        <w:tc>
          <w:tcPr>
            <w:tcW w:w="2700" w:type="dxa"/>
            <w:shd w:val="clear" w:color="auto" w:fill="D9D9D9" w:themeFill="background1" w:themeFillShade="D9"/>
            <w:tcPrChange w:id="720" w:author="Li, Yixin" w:date="2020-08-06T11:40:00Z">
              <w:tcPr>
                <w:tcW w:w="2430" w:type="dxa"/>
                <w:shd w:val="clear" w:color="auto" w:fill="D9D9D9" w:themeFill="background1" w:themeFillShade="D9"/>
              </w:tcPr>
            </w:tcPrChange>
          </w:tcPr>
          <w:p w14:paraId="06380906" w14:textId="77777777" w:rsidR="00D50CDE" w:rsidRDefault="00D50CDE">
            <w:pPr>
              <w:jc w:val="center"/>
              <w:rPr>
                <w:ins w:id="721" w:author="Li, Yixin" w:date="2020-08-06T11:39:00Z"/>
                <w:rFonts w:cstheme="minorHAnsi"/>
              </w:rPr>
              <w:pPrChange w:id="722" w:author="Li, Yixin" w:date="2020-08-06T11:40:00Z">
                <w:pPr/>
              </w:pPrChange>
            </w:pPr>
            <w:ins w:id="723" w:author="Li, Yixin" w:date="2020-08-06T11:39:00Z">
              <w:r>
                <w:rPr>
                  <w:rFonts w:cstheme="minorHAnsi"/>
                </w:rPr>
                <w:t>Balancing Scheme</w:t>
              </w:r>
            </w:ins>
          </w:p>
        </w:tc>
      </w:tr>
      <w:tr w:rsidR="00D50CDE" w14:paraId="1B1622C7" w14:textId="77777777" w:rsidTr="00D50CDE">
        <w:trPr>
          <w:ins w:id="724" w:author="Li, Leo Yiqi" w:date="2020-07-29T15:49:00Z"/>
        </w:trPr>
        <w:tc>
          <w:tcPr>
            <w:tcW w:w="990" w:type="dxa"/>
            <w:vMerge w:val="restart"/>
            <w:tcPrChange w:id="725" w:author="Li, Yixin" w:date="2020-08-06T11:40:00Z">
              <w:tcPr>
                <w:tcW w:w="990" w:type="dxa"/>
                <w:vMerge w:val="restart"/>
              </w:tcPr>
            </w:tcPrChange>
          </w:tcPr>
          <w:p w14:paraId="68E4220F" w14:textId="77777777" w:rsidR="00D50CDE" w:rsidRDefault="00D50CDE" w:rsidP="00D85C73">
            <w:pPr>
              <w:rPr>
                <w:ins w:id="726" w:author="Li, Leo Yiqi" w:date="2020-07-29T15:49:00Z"/>
                <w:rFonts w:cstheme="minorHAnsi"/>
              </w:rPr>
            </w:pPr>
            <w:ins w:id="727" w:author="Li, Leo Yiqi" w:date="2020-07-29T15:4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2880" w:type="dxa"/>
            <w:tcPrChange w:id="728" w:author="Li, Yixin" w:date="2020-08-06T11:40:00Z">
              <w:tcPr>
                <w:tcW w:w="1980" w:type="dxa"/>
              </w:tcPr>
            </w:tcPrChange>
          </w:tcPr>
          <w:p w14:paraId="12FB819A" w14:textId="77777777" w:rsidR="00D50CDE" w:rsidRDefault="00D50CDE" w:rsidP="00D85C73">
            <w:pPr>
              <w:rPr>
                <w:ins w:id="72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30" w:author="Li, Yixin" w:date="2020-08-06T11:40:00Z">
              <w:tcPr>
                <w:tcW w:w="2430" w:type="dxa"/>
              </w:tcPr>
            </w:tcPrChange>
          </w:tcPr>
          <w:p w14:paraId="55A7B6DA" w14:textId="77777777" w:rsidR="00D50CDE" w:rsidRDefault="00D50CDE" w:rsidP="00D85C73">
            <w:pPr>
              <w:rPr>
                <w:ins w:id="73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32" w:author="Li, Yixin" w:date="2020-08-06T11:40:00Z">
              <w:tcPr>
                <w:tcW w:w="2430" w:type="dxa"/>
              </w:tcPr>
            </w:tcPrChange>
          </w:tcPr>
          <w:p w14:paraId="1E1EB518" w14:textId="77777777" w:rsidR="00D50CDE" w:rsidRDefault="00D50CDE">
            <w:pPr>
              <w:jc w:val="center"/>
              <w:rPr>
                <w:ins w:id="733" w:author="Li, Yixin" w:date="2020-08-06T11:39:00Z"/>
                <w:rFonts w:cstheme="minorHAnsi"/>
              </w:rPr>
              <w:pPrChange w:id="734" w:author="Li, Yixin" w:date="2020-08-06T11:40:00Z">
                <w:pPr/>
              </w:pPrChange>
            </w:pPr>
          </w:p>
        </w:tc>
      </w:tr>
      <w:tr w:rsidR="00D50CDE" w14:paraId="3F7E2959" w14:textId="77777777" w:rsidTr="00D50CDE">
        <w:trPr>
          <w:ins w:id="735" w:author="Li, Leo Yiqi" w:date="2020-07-29T15:49:00Z"/>
        </w:trPr>
        <w:tc>
          <w:tcPr>
            <w:tcW w:w="990" w:type="dxa"/>
            <w:vMerge/>
            <w:tcPrChange w:id="736" w:author="Li, Yixin" w:date="2020-08-06T11:40:00Z">
              <w:tcPr>
                <w:tcW w:w="990" w:type="dxa"/>
                <w:vMerge/>
              </w:tcPr>
            </w:tcPrChange>
          </w:tcPr>
          <w:p w14:paraId="3B40E397" w14:textId="77777777" w:rsidR="00D50CDE" w:rsidRDefault="00D50CDE" w:rsidP="00D85C73">
            <w:pPr>
              <w:rPr>
                <w:ins w:id="737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38" w:author="Li, Yixin" w:date="2020-08-06T11:40:00Z">
              <w:tcPr>
                <w:tcW w:w="1980" w:type="dxa"/>
              </w:tcPr>
            </w:tcPrChange>
          </w:tcPr>
          <w:p w14:paraId="4367F3A5" w14:textId="77777777" w:rsidR="00D50CDE" w:rsidRDefault="00D50CDE" w:rsidP="00D85C73">
            <w:pPr>
              <w:rPr>
                <w:ins w:id="73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40" w:author="Li, Yixin" w:date="2020-08-06T11:40:00Z">
              <w:tcPr>
                <w:tcW w:w="2430" w:type="dxa"/>
              </w:tcPr>
            </w:tcPrChange>
          </w:tcPr>
          <w:p w14:paraId="05FAC7FA" w14:textId="77777777" w:rsidR="00D50CDE" w:rsidRDefault="00D50CDE" w:rsidP="00D85C73">
            <w:pPr>
              <w:rPr>
                <w:ins w:id="74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42" w:author="Li, Yixin" w:date="2020-08-06T11:40:00Z">
              <w:tcPr>
                <w:tcW w:w="2430" w:type="dxa"/>
              </w:tcPr>
            </w:tcPrChange>
          </w:tcPr>
          <w:p w14:paraId="00D67CCB" w14:textId="77777777" w:rsidR="00D50CDE" w:rsidRDefault="00D50CDE">
            <w:pPr>
              <w:jc w:val="center"/>
              <w:rPr>
                <w:ins w:id="743" w:author="Li, Yixin" w:date="2020-08-06T11:39:00Z"/>
                <w:rFonts w:cstheme="minorHAnsi"/>
              </w:rPr>
              <w:pPrChange w:id="744" w:author="Li, Yixin" w:date="2020-08-06T11:40:00Z">
                <w:pPr/>
              </w:pPrChange>
            </w:pPr>
          </w:p>
        </w:tc>
      </w:tr>
      <w:tr w:rsidR="00D50CDE" w14:paraId="0D453B24" w14:textId="77777777" w:rsidTr="00D50CDE">
        <w:trPr>
          <w:ins w:id="745" w:author="Li, Leo Yiqi" w:date="2020-07-29T15:49:00Z"/>
        </w:trPr>
        <w:tc>
          <w:tcPr>
            <w:tcW w:w="990" w:type="dxa"/>
            <w:vMerge/>
            <w:tcPrChange w:id="746" w:author="Li, Yixin" w:date="2020-08-06T11:40:00Z">
              <w:tcPr>
                <w:tcW w:w="990" w:type="dxa"/>
                <w:vMerge/>
              </w:tcPr>
            </w:tcPrChange>
          </w:tcPr>
          <w:p w14:paraId="66051E9C" w14:textId="77777777" w:rsidR="00D50CDE" w:rsidRDefault="00D50CDE" w:rsidP="00D85C73">
            <w:pPr>
              <w:rPr>
                <w:ins w:id="747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48" w:author="Li, Yixin" w:date="2020-08-06T11:40:00Z">
              <w:tcPr>
                <w:tcW w:w="1980" w:type="dxa"/>
              </w:tcPr>
            </w:tcPrChange>
          </w:tcPr>
          <w:p w14:paraId="6D7445D3" w14:textId="77777777" w:rsidR="00D50CDE" w:rsidRDefault="00D50CDE" w:rsidP="00D85C73">
            <w:pPr>
              <w:rPr>
                <w:ins w:id="749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50" w:author="Li, Yixin" w:date="2020-08-06T11:40:00Z">
              <w:tcPr>
                <w:tcW w:w="2430" w:type="dxa"/>
              </w:tcPr>
            </w:tcPrChange>
          </w:tcPr>
          <w:p w14:paraId="20A792DC" w14:textId="77777777" w:rsidR="00D50CDE" w:rsidRDefault="00D50CDE" w:rsidP="00D85C73">
            <w:pPr>
              <w:rPr>
                <w:ins w:id="751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52" w:author="Li, Yixin" w:date="2020-08-06T11:40:00Z">
              <w:tcPr>
                <w:tcW w:w="2430" w:type="dxa"/>
              </w:tcPr>
            </w:tcPrChange>
          </w:tcPr>
          <w:p w14:paraId="57B9C847" w14:textId="77777777" w:rsidR="00D50CDE" w:rsidRDefault="00D50CDE">
            <w:pPr>
              <w:jc w:val="center"/>
              <w:rPr>
                <w:ins w:id="753" w:author="Li, Yixin" w:date="2020-08-06T11:39:00Z"/>
                <w:rFonts w:cstheme="minorHAnsi"/>
              </w:rPr>
              <w:pPrChange w:id="754" w:author="Li, Yixin" w:date="2020-08-06T11:40:00Z">
                <w:pPr/>
              </w:pPrChange>
            </w:pPr>
          </w:p>
        </w:tc>
      </w:tr>
      <w:tr w:rsidR="00D50CDE" w14:paraId="4EC3C647" w14:textId="77777777" w:rsidTr="00D50CDE">
        <w:trPr>
          <w:ins w:id="755" w:author="Li, Leo Yiqi" w:date="2020-07-29T15:49:00Z"/>
        </w:trPr>
        <w:tc>
          <w:tcPr>
            <w:tcW w:w="990" w:type="dxa"/>
            <w:vMerge w:val="restart"/>
            <w:tcPrChange w:id="756" w:author="Li, Yixin" w:date="2020-08-06T11:40:00Z">
              <w:tcPr>
                <w:tcW w:w="990" w:type="dxa"/>
                <w:vMerge w:val="restart"/>
              </w:tcPr>
            </w:tcPrChange>
          </w:tcPr>
          <w:p w14:paraId="33FA8468" w14:textId="77777777" w:rsidR="00D50CDE" w:rsidRDefault="00D50CDE" w:rsidP="00D85C73">
            <w:pPr>
              <w:rPr>
                <w:ins w:id="757" w:author="Li, Leo Yiqi" w:date="2020-07-29T15:49:00Z"/>
                <w:rFonts w:cstheme="minorHAnsi"/>
              </w:rPr>
            </w:pPr>
            <w:ins w:id="758" w:author="Li, Leo Yiqi" w:date="2020-07-29T15:4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2880" w:type="dxa"/>
            <w:tcPrChange w:id="759" w:author="Li, Yixin" w:date="2020-08-06T11:40:00Z">
              <w:tcPr>
                <w:tcW w:w="1980" w:type="dxa"/>
              </w:tcPr>
            </w:tcPrChange>
          </w:tcPr>
          <w:p w14:paraId="2CB669B1" w14:textId="77777777" w:rsidR="00D50CDE" w:rsidRDefault="00D50CDE" w:rsidP="00D85C73">
            <w:pPr>
              <w:rPr>
                <w:ins w:id="760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61" w:author="Li, Yixin" w:date="2020-08-06T11:40:00Z">
              <w:tcPr>
                <w:tcW w:w="2430" w:type="dxa"/>
              </w:tcPr>
            </w:tcPrChange>
          </w:tcPr>
          <w:p w14:paraId="6D0171F5" w14:textId="77777777" w:rsidR="00D50CDE" w:rsidRDefault="00D50CDE" w:rsidP="00D85C73">
            <w:pPr>
              <w:rPr>
                <w:ins w:id="762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63" w:author="Li, Yixin" w:date="2020-08-06T11:40:00Z">
              <w:tcPr>
                <w:tcW w:w="2430" w:type="dxa"/>
              </w:tcPr>
            </w:tcPrChange>
          </w:tcPr>
          <w:p w14:paraId="6B7DA8DB" w14:textId="77777777" w:rsidR="00D50CDE" w:rsidRDefault="00D50CDE">
            <w:pPr>
              <w:jc w:val="center"/>
              <w:rPr>
                <w:ins w:id="764" w:author="Li, Yixin" w:date="2020-08-06T11:39:00Z"/>
                <w:rFonts w:cstheme="minorHAnsi"/>
              </w:rPr>
              <w:pPrChange w:id="765" w:author="Li, Yixin" w:date="2020-08-06T11:40:00Z">
                <w:pPr/>
              </w:pPrChange>
            </w:pPr>
          </w:p>
        </w:tc>
      </w:tr>
      <w:tr w:rsidR="00D50CDE" w14:paraId="20E6A63B" w14:textId="77777777" w:rsidTr="00D50CDE">
        <w:trPr>
          <w:ins w:id="766" w:author="Li, Leo Yiqi" w:date="2020-07-29T15:49:00Z"/>
        </w:trPr>
        <w:tc>
          <w:tcPr>
            <w:tcW w:w="990" w:type="dxa"/>
            <w:vMerge/>
            <w:tcPrChange w:id="767" w:author="Li, Yixin" w:date="2020-08-06T11:40:00Z">
              <w:tcPr>
                <w:tcW w:w="990" w:type="dxa"/>
                <w:vMerge/>
              </w:tcPr>
            </w:tcPrChange>
          </w:tcPr>
          <w:p w14:paraId="479A8136" w14:textId="77777777" w:rsidR="00D50CDE" w:rsidRDefault="00D50CDE" w:rsidP="00D85C73">
            <w:pPr>
              <w:rPr>
                <w:ins w:id="768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69" w:author="Li, Yixin" w:date="2020-08-06T11:40:00Z">
              <w:tcPr>
                <w:tcW w:w="1980" w:type="dxa"/>
              </w:tcPr>
            </w:tcPrChange>
          </w:tcPr>
          <w:p w14:paraId="0D5BD248" w14:textId="77777777" w:rsidR="00D50CDE" w:rsidRDefault="00D50CDE" w:rsidP="00D85C73">
            <w:pPr>
              <w:rPr>
                <w:ins w:id="770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71" w:author="Li, Yixin" w:date="2020-08-06T11:40:00Z">
              <w:tcPr>
                <w:tcW w:w="2430" w:type="dxa"/>
              </w:tcPr>
            </w:tcPrChange>
          </w:tcPr>
          <w:p w14:paraId="169EC995" w14:textId="77777777" w:rsidR="00D50CDE" w:rsidRDefault="00D50CDE" w:rsidP="00D85C73">
            <w:pPr>
              <w:rPr>
                <w:ins w:id="772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73" w:author="Li, Yixin" w:date="2020-08-06T11:40:00Z">
              <w:tcPr>
                <w:tcW w:w="2430" w:type="dxa"/>
              </w:tcPr>
            </w:tcPrChange>
          </w:tcPr>
          <w:p w14:paraId="64A82029" w14:textId="77777777" w:rsidR="00D50CDE" w:rsidRDefault="00D50CDE">
            <w:pPr>
              <w:jc w:val="center"/>
              <w:rPr>
                <w:ins w:id="774" w:author="Li, Yixin" w:date="2020-08-06T11:39:00Z"/>
                <w:rFonts w:cstheme="minorHAnsi"/>
              </w:rPr>
              <w:pPrChange w:id="775" w:author="Li, Yixin" w:date="2020-08-06T11:40:00Z">
                <w:pPr/>
              </w:pPrChange>
            </w:pPr>
          </w:p>
        </w:tc>
      </w:tr>
      <w:tr w:rsidR="00D50CDE" w14:paraId="17291BB3" w14:textId="77777777" w:rsidTr="00D50CDE">
        <w:trPr>
          <w:ins w:id="776" w:author="Li, Leo Yiqi" w:date="2020-07-29T15:49:00Z"/>
        </w:trPr>
        <w:tc>
          <w:tcPr>
            <w:tcW w:w="990" w:type="dxa"/>
            <w:vMerge/>
            <w:tcPrChange w:id="777" w:author="Li, Yixin" w:date="2020-08-06T11:40:00Z">
              <w:tcPr>
                <w:tcW w:w="990" w:type="dxa"/>
                <w:vMerge/>
              </w:tcPr>
            </w:tcPrChange>
          </w:tcPr>
          <w:p w14:paraId="4B83D709" w14:textId="77777777" w:rsidR="00D50CDE" w:rsidRDefault="00D50CDE" w:rsidP="00D85C73">
            <w:pPr>
              <w:rPr>
                <w:ins w:id="778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779" w:author="Li, Yixin" w:date="2020-08-06T11:40:00Z">
              <w:tcPr>
                <w:tcW w:w="1980" w:type="dxa"/>
              </w:tcPr>
            </w:tcPrChange>
          </w:tcPr>
          <w:p w14:paraId="1BDD578D" w14:textId="77777777" w:rsidR="00D50CDE" w:rsidRDefault="00D50CDE" w:rsidP="00D85C73">
            <w:pPr>
              <w:rPr>
                <w:ins w:id="780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781" w:author="Li, Yixin" w:date="2020-08-06T11:40:00Z">
              <w:tcPr>
                <w:tcW w:w="2430" w:type="dxa"/>
              </w:tcPr>
            </w:tcPrChange>
          </w:tcPr>
          <w:p w14:paraId="1574898D" w14:textId="77777777" w:rsidR="00D50CDE" w:rsidRDefault="00D50CDE" w:rsidP="00D85C73">
            <w:pPr>
              <w:rPr>
                <w:ins w:id="782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783" w:author="Li, Yixin" w:date="2020-08-06T11:40:00Z">
              <w:tcPr>
                <w:tcW w:w="2430" w:type="dxa"/>
              </w:tcPr>
            </w:tcPrChange>
          </w:tcPr>
          <w:p w14:paraId="32CDAB15" w14:textId="77777777" w:rsidR="00D50CDE" w:rsidRDefault="00D50CDE">
            <w:pPr>
              <w:jc w:val="center"/>
              <w:rPr>
                <w:ins w:id="784" w:author="Li, Yixin" w:date="2020-08-06T11:39:00Z"/>
                <w:rFonts w:cstheme="minorHAnsi"/>
              </w:rPr>
              <w:pPrChange w:id="785" w:author="Li, Yixin" w:date="2020-08-06T11:40:00Z">
                <w:pPr/>
              </w:pPrChange>
            </w:pPr>
          </w:p>
        </w:tc>
      </w:tr>
      <w:tr w:rsidR="00D50CDE" w14:paraId="37959E90" w14:textId="77777777" w:rsidTr="00D50CDE">
        <w:trPr>
          <w:ins w:id="786" w:author="Li, Leo Yiqi" w:date="2020-07-29T15:49:00Z"/>
        </w:trPr>
        <w:tc>
          <w:tcPr>
            <w:tcW w:w="990" w:type="dxa"/>
            <w:vMerge w:val="restart"/>
            <w:tcPrChange w:id="787" w:author="Li, Yixin" w:date="2020-08-06T11:40:00Z">
              <w:tcPr>
                <w:tcW w:w="990" w:type="dxa"/>
                <w:vMerge w:val="restart"/>
              </w:tcPr>
            </w:tcPrChange>
          </w:tcPr>
          <w:p w14:paraId="1F18580E" w14:textId="77777777" w:rsidR="00D50CDE" w:rsidRDefault="00D50CDE" w:rsidP="00D85C73">
            <w:pPr>
              <w:rPr>
                <w:ins w:id="788" w:author="Li, Leo Yiqi" w:date="2020-07-29T15:49:00Z"/>
                <w:rFonts w:cstheme="minorHAnsi"/>
              </w:rPr>
            </w:pPr>
            <w:ins w:id="789" w:author="Li, Leo Yiqi" w:date="2020-07-29T15:4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2880" w:type="dxa"/>
            <w:tcPrChange w:id="790" w:author="Li, Yixin" w:date="2020-08-06T11:40:00Z">
              <w:tcPr>
                <w:tcW w:w="1980" w:type="dxa"/>
              </w:tcPr>
            </w:tcPrChange>
          </w:tcPr>
          <w:p w14:paraId="03F6C324" w14:textId="77777777" w:rsidR="00D50CDE" w:rsidRDefault="00D50CDE" w:rsidP="00D85C73">
            <w:pPr>
              <w:rPr>
                <w:ins w:id="791" w:author="Li, Leo Yiqi" w:date="2020-07-29T15:49:00Z"/>
                <w:rFonts w:cstheme="minorHAnsi"/>
              </w:rPr>
            </w:pPr>
            <w:ins w:id="792" w:author="Li, Leo Yiqi" w:date="2020-07-29T15:49:00Z">
              <w:r w:rsidRPr="008979C8">
                <w:rPr>
                  <w:rFonts w:cstheme="minorHAnsi"/>
                </w:rPr>
                <w:t>AppGroup1</w:t>
              </w:r>
            </w:ins>
          </w:p>
        </w:tc>
        <w:tc>
          <w:tcPr>
            <w:tcW w:w="1890" w:type="dxa"/>
            <w:tcPrChange w:id="793" w:author="Li, Yixin" w:date="2020-08-06T11:40:00Z">
              <w:tcPr>
                <w:tcW w:w="2430" w:type="dxa"/>
              </w:tcPr>
            </w:tcPrChange>
          </w:tcPr>
          <w:p w14:paraId="2CA8FC71" w14:textId="77777777" w:rsidR="00D50CDE" w:rsidRDefault="00D50CDE" w:rsidP="00D85C73">
            <w:pPr>
              <w:rPr>
                <w:ins w:id="794" w:author="Li, Leo Yiqi" w:date="2020-07-29T15:49:00Z"/>
                <w:rFonts w:cstheme="minorHAnsi"/>
              </w:rPr>
            </w:pPr>
            <w:ins w:id="795" w:author="Li, Leo Yiqi" w:date="2020-07-29T15:49:00Z">
              <w:r w:rsidRPr="000C6F04">
                <w:rPr>
                  <w:rFonts w:cstheme="minorHAnsi"/>
                </w:rPr>
                <w:t>BILLING 1</w:t>
              </w:r>
            </w:ins>
          </w:p>
        </w:tc>
        <w:tc>
          <w:tcPr>
            <w:tcW w:w="2700" w:type="dxa"/>
            <w:tcPrChange w:id="796" w:author="Li, Yixin" w:date="2020-08-06T11:40:00Z">
              <w:tcPr>
                <w:tcW w:w="2430" w:type="dxa"/>
              </w:tcPr>
            </w:tcPrChange>
          </w:tcPr>
          <w:p w14:paraId="69E95603" w14:textId="77777777" w:rsidR="00D50CDE" w:rsidRPr="000C6F04" w:rsidRDefault="00D50CDE">
            <w:pPr>
              <w:jc w:val="center"/>
              <w:rPr>
                <w:ins w:id="797" w:author="Li, Yixin" w:date="2020-08-06T11:39:00Z"/>
                <w:rFonts w:cstheme="minorHAnsi"/>
              </w:rPr>
              <w:pPrChange w:id="798" w:author="Li, Yixin" w:date="2020-08-06T11:40:00Z">
                <w:pPr/>
              </w:pPrChange>
            </w:pPr>
            <w:ins w:id="799" w:author="Li, Yixin" w:date="2020-08-06T11:39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14:paraId="19ACFEAD" w14:textId="77777777" w:rsidTr="00D50CDE">
        <w:trPr>
          <w:ins w:id="800" w:author="Li, Leo Yiqi" w:date="2020-07-29T15:49:00Z"/>
        </w:trPr>
        <w:tc>
          <w:tcPr>
            <w:tcW w:w="990" w:type="dxa"/>
            <w:vMerge/>
            <w:tcPrChange w:id="801" w:author="Li, Yixin" w:date="2020-08-06T11:40:00Z">
              <w:tcPr>
                <w:tcW w:w="990" w:type="dxa"/>
                <w:vMerge/>
              </w:tcPr>
            </w:tcPrChange>
          </w:tcPr>
          <w:p w14:paraId="01F0BC41" w14:textId="77777777" w:rsidR="00D50CDE" w:rsidRDefault="00D50CDE" w:rsidP="00D85C73">
            <w:pPr>
              <w:rPr>
                <w:ins w:id="802" w:author="Li, Leo Yiqi" w:date="2020-07-29T15:49:00Z"/>
                <w:rFonts w:cstheme="minorHAnsi"/>
              </w:rPr>
            </w:pPr>
          </w:p>
        </w:tc>
        <w:tc>
          <w:tcPr>
            <w:tcW w:w="4770" w:type="dxa"/>
            <w:gridSpan w:val="2"/>
            <w:tcPrChange w:id="803" w:author="Li, Yixin" w:date="2020-08-06T11:40:00Z">
              <w:tcPr>
                <w:tcW w:w="4410" w:type="dxa"/>
                <w:gridSpan w:val="2"/>
              </w:tcPr>
            </w:tcPrChange>
          </w:tcPr>
          <w:p w14:paraId="0B72B719" w14:textId="77777777" w:rsidR="00D50CDE" w:rsidRPr="008979C8" w:rsidRDefault="00D50CDE">
            <w:pPr>
              <w:ind w:left="254"/>
              <w:rPr>
                <w:ins w:id="804" w:author="Li, Leo Yiqi" w:date="2020-07-29T15:49:00Z"/>
                <w:rFonts w:cstheme="minorHAnsi"/>
              </w:rPr>
            </w:pPr>
            <w:ins w:id="805" w:author="Li, Leo Yiqi" w:date="2020-07-29T15:50:00Z">
              <w:del w:id="806" w:author="Li, Yixin" w:date="2020-08-06T10:28:00Z">
                <w:r w:rsidRPr="000C6F04" w:rsidDel="00106670">
                  <w:rPr>
                    <w:rFonts w:cstheme="minorHAnsi"/>
                  </w:rPr>
                  <w:delText>N4V3BILLU01</w:delText>
                </w:r>
              </w:del>
            </w:ins>
            <w:ins w:id="807" w:author="Li, Yixin" w:date="2020-08-06T10:28:00Z">
              <w:r>
                <w:rPr>
                  <w:rFonts w:cstheme="minorHAnsi"/>
                </w:rPr>
                <w:t>Billing1</w:t>
              </w:r>
            </w:ins>
          </w:p>
        </w:tc>
        <w:tc>
          <w:tcPr>
            <w:tcW w:w="2700" w:type="dxa"/>
            <w:tcPrChange w:id="808" w:author="Li, Yixin" w:date="2020-08-06T11:40:00Z">
              <w:tcPr>
                <w:tcW w:w="2430" w:type="dxa"/>
              </w:tcPr>
            </w:tcPrChange>
          </w:tcPr>
          <w:p w14:paraId="4AE6F760" w14:textId="77777777" w:rsidR="00D50CDE" w:rsidRPr="000C6F04" w:rsidDel="00106670" w:rsidRDefault="00D50CDE">
            <w:pPr>
              <w:jc w:val="center"/>
              <w:rPr>
                <w:ins w:id="809" w:author="Li, Yixin" w:date="2020-08-06T11:39:00Z"/>
                <w:rFonts w:cstheme="minorHAnsi"/>
              </w:rPr>
              <w:pPrChange w:id="810" w:author="Li, Yixin" w:date="2020-08-06T11:40:00Z">
                <w:pPr>
                  <w:ind w:left="254"/>
                </w:pPr>
              </w:pPrChange>
            </w:pPr>
            <w:ins w:id="811" w:author="Li, Yixin" w:date="2020-08-06T11:40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14:paraId="7F66E297" w14:textId="77777777" w:rsidTr="00D50CDE">
        <w:trPr>
          <w:ins w:id="812" w:author="Li, Leo Yiqi" w:date="2020-07-29T15:49:00Z"/>
        </w:trPr>
        <w:tc>
          <w:tcPr>
            <w:tcW w:w="990" w:type="dxa"/>
            <w:vMerge/>
            <w:tcPrChange w:id="813" w:author="Li, Yixin" w:date="2020-08-06T11:40:00Z">
              <w:tcPr>
                <w:tcW w:w="990" w:type="dxa"/>
                <w:vMerge/>
              </w:tcPr>
            </w:tcPrChange>
          </w:tcPr>
          <w:p w14:paraId="1CB2F11E" w14:textId="77777777" w:rsidR="00D50CDE" w:rsidRDefault="00D50CDE" w:rsidP="00D85C73">
            <w:pPr>
              <w:rPr>
                <w:ins w:id="814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15" w:author="Li, Yixin" w:date="2020-08-06T11:40:00Z">
              <w:tcPr>
                <w:tcW w:w="1980" w:type="dxa"/>
              </w:tcPr>
            </w:tcPrChange>
          </w:tcPr>
          <w:p w14:paraId="17D8BD34" w14:textId="77777777" w:rsidR="00D50CDE" w:rsidRDefault="00D50CDE" w:rsidP="00D85C73">
            <w:pPr>
              <w:rPr>
                <w:ins w:id="816" w:author="Li, Leo Yiqi" w:date="2020-07-29T15:49:00Z"/>
                <w:rFonts w:cstheme="minorHAnsi"/>
              </w:rPr>
            </w:pPr>
            <w:ins w:id="817" w:author="Li, Leo Yiqi" w:date="2020-07-29T15:50:00Z">
              <w:r w:rsidRPr="000C6F04">
                <w:rPr>
                  <w:rFonts w:cstheme="minorHAnsi"/>
                </w:rPr>
                <w:t>AppGroup2</w:t>
              </w:r>
            </w:ins>
          </w:p>
        </w:tc>
        <w:tc>
          <w:tcPr>
            <w:tcW w:w="1890" w:type="dxa"/>
            <w:tcPrChange w:id="818" w:author="Li, Yixin" w:date="2020-08-06T11:40:00Z">
              <w:tcPr>
                <w:tcW w:w="2430" w:type="dxa"/>
              </w:tcPr>
            </w:tcPrChange>
          </w:tcPr>
          <w:p w14:paraId="70DF3B4B" w14:textId="77777777" w:rsidR="00D50CDE" w:rsidRDefault="00D50CDE" w:rsidP="00D85C73">
            <w:pPr>
              <w:rPr>
                <w:ins w:id="819" w:author="Li, Leo Yiqi" w:date="2020-07-29T15:49:00Z"/>
                <w:rFonts w:cstheme="minorHAnsi"/>
              </w:rPr>
            </w:pPr>
            <w:ins w:id="820" w:author="Li, Leo Yiqi" w:date="2020-07-29T15:49:00Z">
              <w:r w:rsidRPr="000C6F04">
                <w:rPr>
                  <w:rFonts w:cstheme="minorHAnsi"/>
                </w:rPr>
                <w:t xml:space="preserve">BILLING </w:t>
              </w:r>
              <w:r>
                <w:rPr>
                  <w:rFonts w:cstheme="minorHAnsi"/>
                </w:rPr>
                <w:t>2</w:t>
              </w:r>
            </w:ins>
          </w:p>
        </w:tc>
        <w:tc>
          <w:tcPr>
            <w:tcW w:w="2700" w:type="dxa"/>
            <w:tcPrChange w:id="821" w:author="Li, Yixin" w:date="2020-08-06T11:40:00Z">
              <w:tcPr>
                <w:tcW w:w="2430" w:type="dxa"/>
              </w:tcPr>
            </w:tcPrChange>
          </w:tcPr>
          <w:p w14:paraId="3EF2B06C" w14:textId="77777777" w:rsidR="00D50CDE" w:rsidRPr="00D50CDE" w:rsidRDefault="00D50CDE">
            <w:pPr>
              <w:jc w:val="center"/>
              <w:rPr>
                <w:ins w:id="822" w:author="Li, Yixin" w:date="2020-08-06T11:39:00Z"/>
                <w:rFonts w:cstheme="minorHAnsi"/>
                <w:b/>
                <w:bCs/>
                <w:rPrChange w:id="823" w:author="Li, Yixin" w:date="2020-08-06T11:39:00Z">
                  <w:rPr>
                    <w:ins w:id="824" w:author="Li, Yixin" w:date="2020-08-06T11:39:00Z"/>
                    <w:rFonts w:cstheme="minorHAnsi"/>
                  </w:rPr>
                </w:rPrChange>
              </w:rPr>
              <w:pPrChange w:id="825" w:author="Li, Yixin" w:date="2020-08-06T11:40:00Z">
                <w:pPr/>
              </w:pPrChange>
            </w:pPr>
            <w:ins w:id="826" w:author="Li, Yixin" w:date="2020-08-06T11:39:00Z">
              <w:r>
                <w:rPr>
                  <w:rFonts w:cstheme="minorHAnsi"/>
                </w:rPr>
                <w:t>Null</w:t>
              </w:r>
            </w:ins>
          </w:p>
        </w:tc>
      </w:tr>
      <w:tr w:rsidR="00D50CDE" w14:paraId="1D8CBD4B" w14:textId="77777777" w:rsidTr="00D50CDE">
        <w:trPr>
          <w:ins w:id="827" w:author="Li, Leo Yiqi" w:date="2020-07-29T15:49:00Z"/>
        </w:trPr>
        <w:tc>
          <w:tcPr>
            <w:tcW w:w="990" w:type="dxa"/>
            <w:vMerge/>
            <w:tcPrChange w:id="828" w:author="Li, Yixin" w:date="2020-08-06T11:40:00Z">
              <w:tcPr>
                <w:tcW w:w="990" w:type="dxa"/>
                <w:vMerge/>
              </w:tcPr>
            </w:tcPrChange>
          </w:tcPr>
          <w:p w14:paraId="290FC660" w14:textId="77777777" w:rsidR="00D50CDE" w:rsidRDefault="00D50CDE" w:rsidP="00D85C73">
            <w:pPr>
              <w:rPr>
                <w:ins w:id="829" w:author="Li, Leo Yiqi" w:date="2020-07-29T15:49:00Z"/>
                <w:rFonts w:cstheme="minorHAnsi"/>
              </w:rPr>
            </w:pPr>
          </w:p>
        </w:tc>
        <w:tc>
          <w:tcPr>
            <w:tcW w:w="4770" w:type="dxa"/>
            <w:gridSpan w:val="2"/>
            <w:tcPrChange w:id="830" w:author="Li, Yixin" w:date="2020-08-06T11:40:00Z">
              <w:tcPr>
                <w:tcW w:w="4410" w:type="dxa"/>
                <w:gridSpan w:val="2"/>
              </w:tcPr>
            </w:tcPrChange>
          </w:tcPr>
          <w:p w14:paraId="5D3A0CBE" w14:textId="77777777" w:rsidR="00D50CDE" w:rsidRPr="008979C8" w:rsidRDefault="00D50CDE" w:rsidP="00D85C73">
            <w:pPr>
              <w:ind w:left="254"/>
              <w:rPr>
                <w:ins w:id="831" w:author="Li, Leo Yiqi" w:date="2020-07-29T15:49:00Z"/>
                <w:rFonts w:cstheme="minorHAnsi"/>
              </w:rPr>
            </w:pPr>
            <w:ins w:id="832" w:author="Li, Yixin" w:date="2020-08-06T10:28:00Z">
              <w:r>
                <w:rPr>
                  <w:rFonts w:cstheme="minorHAnsi"/>
                </w:rPr>
                <w:t>Billing</w:t>
              </w:r>
            </w:ins>
            <w:ins w:id="833" w:author="Li, Leo Yiqi" w:date="2020-07-29T15:50:00Z">
              <w:del w:id="834" w:author="Li, Yixin" w:date="2020-08-06T10:28:00Z">
                <w:r w:rsidRPr="000C6F04" w:rsidDel="00106670">
                  <w:rPr>
                    <w:rFonts w:cstheme="minorHAnsi"/>
                  </w:rPr>
                  <w:delText>N4V3BILLU0</w:delText>
                </w:r>
              </w:del>
            </w:ins>
            <w:ins w:id="835" w:author="Li, Yixin" w:date="2020-08-06T10:28:00Z">
              <w:r>
                <w:rPr>
                  <w:rFonts w:cstheme="minorHAnsi"/>
                </w:rPr>
                <w:t>2</w:t>
              </w:r>
            </w:ins>
            <w:ins w:id="836" w:author="Li, Leo Yiqi" w:date="2020-07-29T15:50:00Z">
              <w:del w:id="837" w:author="Li, Yixin" w:date="2020-08-06T10:28:00Z">
                <w:r w:rsidRPr="000C6F04" w:rsidDel="00106670">
                  <w:rPr>
                    <w:rFonts w:cstheme="minorHAnsi"/>
                  </w:rPr>
                  <w:delText>2</w:delText>
                </w:r>
              </w:del>
            </w:ins>
          </w:p>
        </w:tc>
        <w:tc>
          <w:tcPr>
            <w:tcW w:w="2700" w:type="dxa"/>
            <w:tcPrChange w:id="838" w:author="Li, Yixin" w:date="2020-08-06T11:40:00Z">
              <w:tcPr>
                <w:tcW w:w="2430" w:type="dxa"/>
              </w:tcPr>
            </w:tcPrChange>
          </w:tcPr>
          <w:p w14:paraId="1707B3E3" w14:textId="77777777" w:rsidR="00D50CDE" w:rsidRDefault="00D50CDE">
            <w:pPr>
              <w:ind w:left="254"/>
              <w:jc w:val="center"/>
              <w:rPr>
                <w:ins w:id="839" w:author="Li, Yixin" w:date="2020-08-06T11:39:00Z"/>
                <w:rFonts w:cstheme="minorHAnsi"/>
              </w:rPr>
              <w:pPrChange w:id="840" w:author="Li, Yixin" w:date="2020-08-06T11:40:00Z">
                <w:pPr>
                  <w:ind w:left="254"/>
                </w:pPr>
              </w:pPrChange>
            </w:pPr>
          </w:p>
        </w:tc>
      </w:tr>
      <w:tr w:rsidR="00D50CDE" w14:paraId="54E5F62D" w14:textId="77777777" w:rsidTr="00D50CDE">
        <w:trPr>
          <w:ins w:id="841" w:author="Li, Leo Yiqi" w:date="2020-07-29T15:49:00Z"/>
        </w:trPr>
        <w:tc>
          <w:tcPr>
            <w:tcW w:w="990" w:type="dxa"/>
            <w:vMerge w:val="restart"/>
            <w:tcPrChange w:id="842" w:author="Li, Yixin" w:date="2020-08-06T11:40:00Z">
              <w:tcPr>
                <w:tcW w:w="990" w:type="dxa"/>
                <w:vMerge w:val="restart"/>
              </w:tcPr>
            </w:tcPrChange>
          </w:tcPr>
          <w:p w14:paraId="3B46B812" w14:textId="77777777" w:rsidR="00D50CDE" w:rsidRDefault="00D50CDE" w:rsidP="00D85C73">
            <w:pPr>
              <w:rPr>
                <w:ins w:id="843" w:author="Li, Leo Yiqi" w:date="2020-07-29T15:49:00Z"/>
                <w:rFonts w:cstheme="minorHAnsi"/>
              </w:rPr>
            </w:pPr>
            <w:ins w:id="844" w:author="Li, Leo Yiqi" w:date="2020-07-29T15:4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2880" w:type="dxa"/>
            <w:tcPrChange w:id="845" w:author="Li, Yixin" w:date="2020-08-06T11:40:00Z">
              <w:tcPr>
                <w:tcW w:w="1980" w:type="dxa"/>
              </w:tcPr>
            </w:tcPrChange>
          </w:tcPr>
          <w:p w14:paraId="23104B81" w14:textId="77777777" w:rsidR="00D50CDE" w:rsidRDefault="00D50CDE" w:rsidP="00D85C73">
            <w:pPr>
              <w:rPr>
                <w:ins w:id="846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47" w:author="Li, Yixin" w:date="2020-08-06T11:40:00Z">
              <w:tcPr>
                <w:tcW w:w="2430" w:type="dxa"/>
              </w:tcPr>
            </w:tcPrChange>
          </w:tcPr>
          <w:p w14:paraId="432D59D9" w14:textId="77777777" w:rsidR="00D50CDE" w:rsidRDefault="00D50CDE" w:rsidP="00D85C73">
            <w:pPr>
              <w:rPr>
                <w:ins w:id="848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49" w:author="Li, Yixin" w:date="2020-08-06T11:40:00Z">
              <w:tcPr>
                <w:tcW w:w="2430" w:type="dxa"/>
              </w:tcPr>
            </w:tcPrChange>
          </w:tcPr>
          <w:p w14:paraId="3DDCA656" w14:textId="77777777" w:rsidR="00D50CDE" w:rsidRDefault="00D50CDE">
            <w:pPr>
              <w:jc w:val="center"/>
              <w:rPr>
                <w:ins w:id="850" w:author="Li, Yixin" w:date="2020-08-06T11:39:00Z"/>
                <w:rFonts w:cstheme="minorHAnsi"/>
              </w:rPr>
              <w:pPrChange w:id="851" w:author="Li, Yixin" w:date="2020-08-06T11:40:00Z">
                <w:pPr/>
              </w:pPrChange>
            </w:pPr>
          </w:p>
        </w:tc>
      </w:tr>
      <w:tr w:rsidR="00D50CDE" w14:paraId="5C4AB88C" w14:textId="77777777" w:rsidTr="00D50CDE">
        <w:trPr>
          <w:ins w:id="852" w:author="Li, Leo Yiqi" w:date="2020-07-29T15:49:00Z"/>
        </w:trPr>
        <w:tc>
          <w:tcPr>
            <w:tcW w:w="990" w:type="dxa"/>
            <w:vMerge/>
            <w:tcPrChange w:id="853" w:author="Li, Yixin" w:date="2020-08-06T11:40:00Z">
              <w:tcPr>
                <w:tcW w:w="990" w:type="dxa"/>
                <w:vMerge/>
              </w:tcPr>
            </w:tcPrChange>
          </w:tcPr>
          <w:p w14:paraId="1521FA63" w14:textId="77777777" w:rsidR="00D50CDE" w:rsidRDefault="00D50CDE" w:rsidP="00D85C73">
            <w:pPr>
              <w:rPr>
                <w:ins w:id="854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55" w:author="Li, Yixin" w:date="2020-08-06T11:40:00Z">
              <w:tcPr>
                <w:tcW w:w="1980" w:type="dxa"/>
              </w:tcPr>
            </w:tcPrChange>
          </w:tcPr>
          <w:p w14:paraId="538F59DE" w14:textId="77777777" w:rsidR="00D50CDE" w:rsidRDefault="00D50CDE" w:rsidP="00D85C73">
            <w:pPr>
              <w:rPr>
                <w:ins w:id="856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57" w:author="Li, Yixin" w:date="2020-08-06T11:40:00Z">
              <w:tcPr>
                <w:tcW w:w="2430" w:type="dxa"/>
              </w:tcPr>
            </w:tcPrChange>
          </w:tcPr>
          <w:p w14:paraId="3D777270" w14:textId="77777777" w:rsidR="00D50CDE" w:rsidRDefault="00D50CDE" w:rsidP="00D85C73">
            <w:pPr>
              <w:rPr>
                <w:ins w:id="858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59" w:author="Li, Yixin" w:date="2020-08-06T11:40:00Z">
              <w:tcPr>
                <w:tcW w:w="2430" w:type="dxa"/>
              </w:tcPr>
            </w:tcPrChange>
          </w:tcPr>
          <w:p w14:paraId="2A6E15E5" w14:textId="77777777" w:rsidR="00D50CDE" w:rsidRDefault="00D50CDE">
            <w:pPr>
              <w:jc w:val="center"/>
              <w:rPr>
                <w:ins w:id="860" w:author="Li, Yixin" w:date="2020-08-06T11:39:00Z"/>
                <w:rFonts w:cstheme="minorHAnsi"/>
              </w:rPr>
              <w:pPrChange w:id="861" w:author="Li, Yixin" w:date="2020-08-06T11:40:00Z">
                <w:pPr/>
              </w:pPrChange>
            </w:pPr>
          </w:p>
        </w:tc>
      </w:tr>
      <w:tr w:rsidR="00D50CDE" w14:paraId="6A04C4BC" w14:textId="77777777" w:rsidTr="00D50CDE">
        <w:trPr>
          <w:ins w:id="862" w:author="Li, Leo Yiqi" w:date="2020-07-29T15:49:00Z"/>
        </w:trPr>
        <w:tc>
          <w:tcPr>
            <w:tcW w:w="990" w:type="dxa"/>
            <w:vMerge/>
            <w:tcPrChange w:id="863" w:author="Li, Yixin" w:date="2020-08-06T11:40:00Z">
              <w:tcPr>
                <w:tcW w:w="990" w:type="dxa"/>
                <w:vMerge/>
              </w:tcPr>
            </w:tcPrChange>
          </w:tcPr>
          <w:p w14:paraId="3996C234" w14:textId="77777777" w:rsidR="00D50CDE" w:rsidRDefault="00D50CDE" w:rsidP="00D85C73">
            <w:pPr>
              <w:rPr>
                <w:ins w:id="864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65" w:author="Li, Yixin" w:date="2020-08-06T11:40:00Z">
              <w:tcPr>
                <w:tcW w:w="1980" w:type="dxa"/>
              </w:tcPr>
            </w:tcPrChange>
          </w:tcPr>
          <w:p w14:paraId="67A51B95" w14:textId="77777777" w:rsidR="00D50CDE" w:rsidRDefault="00D50CDE" w:rsidP="00D85C73">
            <w:pPr>
              <w:rPr>
                <w:ins w:id="866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67" w:author="Li, Yixin" w:date="2020-08-06T11:40:00Z">
              <w:tcPr>
                <w:tcW w:w="2430" w:type="dxa"/>
              </w:tcPr>
            </w:tcPrChange>
          </w:tcPr>
          <w:p w14:paraId="4420030A" w14:textId="77777777" w:rsidR="00D50CDE" w:rsidRDefault="00D50CDE" w:rsidP="00D85C73">
            <w:pPr>
              <w:rPr>
                <w:ins w:id="868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69" w:author="Li, Yixin" w:date="2020-08-06T11:40:00Z">
              <w:tcPr>
                <w:tcW w:w="2430" w:type="dxa"/>
              </w:tcPr>
            </w:tcPrChange>
          </w:tcPr>
          <w:p w14:paraId="1B215D4B" w14:textId="77777777" w:rsidR="00D50CDE" w:rsidRDefault="00D50CDE">
            <w:pPr>
              <w:jc w:val="center"/>
              <w:rPr>
                <w:ins w:id="870" w:author="Li, Yixin" w:date="2020-08-06T11:39:00Z"/>
                <w:rFonts w:cstheme="minorHAnsi"/>
              </w:rPr>
              <w:pPrChange w:id="871" w:author="Li, Yixin" w:date="2020-08-06T11:40:00Z">
                <w:pPr/>
              </w:pPrChange>
            </w:pPr>
          </w:p>
        </w:tc>
      </w:tr>
      <w:tr w:rsidR="00D50CDE" w14:paraId="43962C85" w14:textId="77777777" w:rsidTr="00D50CDE">
        <w:trPr>
          <w:ins w:id="872" w:author="Li, Leo Yiqi" w:date="2020-07-29T15:49:00Z"/>
        </w:trPr>
        <w:tc>
          <w:tcPr>
            <w:tcW w:w="990" w:type="dxa"/>
            <w:vMerge w:val="restart"/>
            <w:tcPrChange w:id="873" w:author="Li, Yixin" w:date="2020-08-06T11:40:00Z">
              <w:tcPr>
                <w:tcW w:w="990" w:type="dxa"/>
                <w:vMerge w:val="restart"/>
              </w:tcPr>
            </w:tcPrChange>
          </w:tcPr>
          <w:p w14:paraId="53FC4CDE" w14:textId="77777777" w:rsidR="00D50CDE" w:rsidRDefault="00D50CDE" w:rsidP="00D85C73">
            <w:pPr>
              <w:rPr>
                <w:ins w:id="874" w:author="Li, Leo Yiqi" w:date="2020-07-29T15:49:00Z"/>
                <w:rFonts w:cstheme="minorHAnsi"/>
              </w:rPr>
            </w:pPr>
            <w:ins w:id="875" w:author="Li, Leo Yiqi" w:date="2020-07-29T15:49:00Z">
              <w:r>
                <w:rPr>
                  <w:rFonts w:cstheme="minorHAnsi"/>
                </w:rPr>
                <w:t>GOLDEN</w:t>
              </w:r>
            </w:ins>
          </w:p>
        </w:tc>
        <w:tc>
          <w:tcPr>
            <w:tcW w:w="2880" w:type="dxa"/>
            <w:tcPrChange w:id="876" w:author="Li, Yixin" w:date="2020-08-06T11:40:00Z">
              <w:tcPr>
                <w:tcW w:w="1980" w:type="dxa"/>
              </w:tcPr>
            </w:tcPrChange>
          </w:tcPr>
          <w:p w14:paraId="111DC20F" w14:textId="77777777" w:rsidR="00D50CDE" w:rsidRDefault="00D50CDE" w:rsidP="00D85C73">
            <w:pPr>
              <w:rPr>
                <w:ins w:id="877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78" w:author="Li, Yixin" w:date="2020-08-06T11:40:00Z">
              <w:tcPr>
                <w:tcW w:w="2430" w:type="dxa"/>
              </w:tcPr>
            </w:tcPrChange>
          </w:tcPr>
          <w:p w14:paraId="3DAA7205" w14:textId="77777777" w:rsidR="00D50CDE" w:rsidRDefault="00D50CDE" w:rsidP="00D85C73">
            <w:pPr>
              <w:rPr>
                <w:ins w:id="879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80" w:author="Li, Yixin" w:date="2020-08-06T11:40:00Z">
              <w:tcPr>
                <w:tcW w:w="2430" w:type="dxa"/>
              </w:tcPr>
            </w:tcPrChange>
          </w:tcPr>
          <w:p w14:paraId="4EE508FA" w14:textId="77777777" w:rsidR="00D50CDE" w:rsidRDefault="00D50CDE">
            <w:pPr>
              <w:jc w:val="center"/>
              <w:rPr>
                <w:ins w:id="881" w:author="Li, Yixin" w:date="2020-08-06T11:39:00Z"/>
                <w:rFonts w:cstheme="minorHAnsi"/>
              </w:rPr>
              <w:pPrChange w:id="882" w:author="Li, Yixin" w:date="2020-08-06T11:40:00Z">
                <w:pPr/>
              </w:pPrChange>
            </w:pPr>
          </w:p>
        </w:tc>
      </w:tr>
      <w:tr w:rsidR="00D50CDE" w14:paraId="4A789882" w14:textId="77777777" w:rsidTr="00D50CDE">
        <w:trPr>
          <w:ins w:id="883" w:author="Li, Leo Yiqi" w:date="2020-07-29T15:49:00Z"/>
        </w:trPr>
        <w:tc>
          <w:tcPr>
            <w:tcW w:w="990" w:type="dxa"/>
            <w:vMerge/>
            <w:tcPrChange w:id="884" w:author="Li, Yixin" w:date="2020-08-06T11:40:00Z">
              <w:tcPr>
                <w:tcW w:w="990" w:type="dxa"/>
                <w:vMerge/>
              </w:tcPr>
            </w:tcPrChange>
          </w:tcPr>
          <w:p w14:paraId="7336D204" w14:textId="77777777" w:rsidR="00D50CDE" w:rsidRDefault="00D50CDE" w:rsidP="00D85C73">
            <w:pPr>
              <w:rPr>
                <w:ins w:id="885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86" w:author="Li, Yixin" w:date="2020-08-06T11:40:00Z">
              <w:tcPr>
                <w:tcW w:w="1980" w:type="dxa"/>
              </w:tcPr>
            </w:tcPrChange>
          </w:tcPr>
          <w:p w14:paraId="1923CC48" w14:textId="77777777" w:rsidR="00D50CDE" w:rsidRDefault="00D50CDE" w:rsidP="00D85C73">
            <w:pPr>
              <w:rPr>
                <w:ins w:id="887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88" w:author="Li, Yixin" w:date="2020-08-06T11:40:00Z">
              <w:tcPr>
                <w:tcW w:w="2430" w:type="dxa"/>
              </w:tcPr>
            </w:tcPrChange>
          </w:tcPr>
          <w:p w14:paraId="0D609E22" w14:textId="77777777" w:rsidR="00D50CDE" w:rsidRDefault="00D50CDE" w:rsidP="00D85C73">
            <w:pPr>
              <w:rPr>
                <w:ins w:id="889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890" w:author="Li, Yixin" w:date="2020-08-06T11:40:00Z">
              <w:tcPr>
                <w:tcW w:w="2430" w:type="dxa"/>
              </w:tcPr>
            </w:tcPrChange>
          </w:tcPr>
          <w:p w14:paraId="4E9F25C3" w14:textId="77777777" w:rsidR="00D50CDE" w:rsidRDefault="00D50CDE">
            <w:pPr>
              <w:jc w:val="center"/>
              <w:rPr>
                <w:ins w:id="891" w:author="Li, Yixin" w:date="2020-08-06T11:39:00Z"/>
                <w:rFonts w:cstheme="minorHAnsi"/>
              </w:rPr>
              <w:pPrChange w:id="892" w:author="Li, Yixin" w:date="2020-08-06T11:40:00Z">
                <w:pPr/>
              </w:pPrChange>
            </w:pPr>
          </w:p>
        </w:tc>
      </w:tr>
      <w:tr w:rsidR="00D50CDE" w14:paraId="1CF24D15" w14:textId="77777777" w:rsidTr="00D50CDE">
        <w:trPr>
          <w:ins w:id="893" w:author="Li, Leo Yiqi" w:date="2020-07-29T15:49:00Z"/>
        </w:trPr>
        <w:tc>
          <w:tcPr>
            <w:tcW w:w="990" w:type="dxa"/>
            <w:vMerge/>
            <w:tcPrChange w:id="894" w:author="Li, Yixin" w:date="2020-08-06T11:40:00Z">
              <w:tcPr>
                <w:tcW w:w="990" w:type="dxa"/>
                <w:vMerge/>
              </w:tcPr>
            </w:tcPrChange>
          </w:tcPr>
          <w:p w14:paraId="0F7F97EF" w14:textId="77777777" w:rsidR="00D50CDE" w:rsidRDefault="00D50CDE" w:rsidP="00D85C73">
            <w:pPr>
              <w:rPr>
                <w:ins w:id="895" w:author="Li, Leo Yiqi" w:date="2020-07-29T15:49:00Z"/>
                <w:rFonts w:cstheme="minorHAnsi"/>
              </w:rPr>
            </w:pPr>
          </w:p>
        </w:tc>
        <w:tc>
          <w:tcPr>
            <w:tcW w:w="2880" w:type="dxa"/>
            <w:tcPrChange w:id="896" w:author="Li, Yixin" w:date="2020-08-06T11:40:00Z">
              <w:tcPr>
                <w:tcW w:w="1980" w:type="dxa"/>
              </w:tcPr>
            </w:tcPrChange>
          </w:tcPr>
          <w:p w14:paraId="2CF46419" w14:textId="77777777" w:rsidR="00D50CDE" w:rsidRDefault="00D50CDE" w:rsidP="00D85C73">
            <w:pPr>
              <w:rPr>
                <w:ins w:id="897" w:author="Li, Leo Yiqi" w:date="2020-07-29T15:49:00Z"/>
                <w:rFonts w:cstheme="minorHAnsi"/>
              </w:rPr>
            </w:pPr>
          </w:p>
        </w:tc>
        <w:tc>
          <w:tcPr>
            <w:tcW w:w="1890" w:type="dxa"/>
            <w:tcPrChange w:id="898" w:author="Li, Yixin" w:date="2020-08-06T11:40:00Z">
              <w:tcPr>
                <w:tcW w:w="2430" w:type="dxa"/>
              </w:tcPr>
            </w:tcPrChange>
          </w:tcPr>
          <w:p w14:paraId="36B0D65E" w14:textId="77777777" w:rsidR="00D50CDE" w:rsidRDefault="00D50CDE" w:rsidP="00D85C73">
            <w:pPr>
              <w:rPr>
                <w:ins w:id="899" w:author="Li, Leo Yiqi" w:date="2020-07-29T15:49:00Z"/>
                <w:rFonts w:cstheme="minorHAnsi"/>
              </w:rPr>
            </w:pPr>
          </w:p>
        </w:tc>
        <w:tc>
          <w:tcPr>
            <w:tcW w:w="2700" w:type="dxa"/>
            <w:tcPrChange w:id="900" w:author="Li, Yixin" w:date="2020-08-06T11:40:00Z">
              <w:tcPr>
                <w:tcW w:w="2430" w:type="dxa"/>
              </w:tcPr>
            </w:tcPrChange>
          </w:tcPr>
          <w:p w14:paraId="391CB256" w14:textId="77777777" w:rsidR="00D50CDE" w:rsidRDefault="00D50CDE">
            <w:pPr>
              <w:jc w:val="center"/>
              <w:rPr>
                <w:ins w:id="901" w:author="Li, Yixin" w:date="2020-08-06T11:39:00Z"/>
                <w:rFonts w:cstheme="minorHAnsi"/>
              </w:rPr>
              <w:pPrChange w:id="902" w:author="Li, Yixin" w:date="2020-08-06T11:40:00Z">
                <w:pPr/>
              </w:pPrChange>
            </w:pPr>
          </w:p>
        </w:tc>
      </w:tr>
    </w:tbl>
    <w:p w14:paraId="1683EF2E" w14:textId="77777777" w:rsidR="000C6F04" w:rsidRDefault="000C6F04" w:rsidP="000C6F04">
      <w:pPr>
        <w:rPr>
          <w:ins w:id="903" w:author="Li, Leo Yiqi" w:date="2020-07-29T15:49:00Z"/>
          <w:rFonts w:cstheme="minorHAnsi"/>
        </w:rPr>
      </w:pPr>
    </w:p>
    <w:p w14:paraId="5E7B754D" w14:textId="77777777" w:rsidR="000C6F04" w:rsidRPr="00324946" w:rsidRDefault="000C6F04" w:rsidP="000C6F04">
      <w:pPr>
        <w:ind w:firstLine="720"/>
        <w:rPr>
          <w:ins w:id="904" w:author="Li, Leo Yiqi" w:date="2020-07-29T15:49:00Z"/>
          <w:rFonts w:cstheme="minorHAnsi"/>
          <w:u w:val="single"/>
        </w:rPr>
      </w:pPr>
      <w:ins w:id="905" w:author="Li, Leo Yiqi" w:date="2020-07-29T15:49:00Z">
        <w:r w:rsidRPr="00324946">
          <w:rPr>
            <w:rFonts w:cstheme="minorHAnsi"/>
            <w:u w:val="single"/>
          </w:rPr>
          <w:t xml:space="preserve">2.6 to </w:t>
        </w:r>
        <w:r>
          <w:rPr>
            <w:rFonts w:cstheme="minorHAnsi"/>
            <w:u w:val="single"/>
          </w:rPr>
          <w:t>3</w:t>
        </w:r>
        <w:r w:rsidRPr="00324946">
          <w:rPr>
            <w:rFonts w:cstheme="minorHAnsi"/>
            <w:u w:val="single"/>
          </w:rPr>
          <w:t>.8 Job Group Default Mapping</w:t>
        </w:r>
      </w:ins>
    </w:p>
    <w:tbl>
      <w:tblPr>
        <w:tblStyle w:val="TableGrid"/>
        <w:tblW w:w="8942" w:type="dxa"/>
        <w:tblInd w:w="805" w:type="dxa"/>
        <w:tblLook w:val="04A0" w:firstRow="1" w:lastRow="0" w:firstColumn="1" w:lastColumn="0" w:noHBand="0" w:noVBand="1"/>
      </w:tblPr>
      <w:tblGrid>
        <w:gridCol w:w="2070"/>
        <w:gridCol w:w="1350"/>
        <w:gridCol w:w="1350"/>
        <w:gridCol w:w="1540"/>
        <w:gridCol w:w="1440"/>
        <w:gridCol w:w="1192"/>
      </w:tblGrid>
      <w:tr w:rsidR="000C6F04" w14:paraId="70221EE9" w14:textId="77777777" w:rsidTr="00D85C73">
        <w:trPr>
          <w:ins w:id="906" w:author="Li, Leo Yiqi" w:date="2020-07-29T15:49:00Z"/>
        </w:trPr>
        <w:tc>
          <w:tcPr>
            <w:tcW w:w="2070" w:type="dxa"/>
            <w:vMerge w:val="restart"/>
            <w:shd w:val="clear" w:color="auto" w:fill="D9D9D9" w:themeFill="background1" w:themeFillShade="D9"/>
            <w:vAlign w:val="center"/>
          </w:tcPr>
          <w:p w14:paraId="414FF0A7" w14:textId="77777777" w:rsidR="000C6F04" w:rsidRDefault="000C6F04" w:rsidP="00D85C73">
            <w:pPr>
              <w:jc w:val="center"/>
              <w:rPr>
                <w:ins w:id="907" w:author="Li, Leo Yiqi" w:date="2020-07-29T15:49:00Z"/>
                <w:rFonts w:cstheme="minorHAnsi"/>
              </w:rPr>
            </w:pPr>
            <w:ins w:id="908" w:author="Li, Leo Yiqi" w:date="2020-07-29T15:49:00Z">
              <w:r>
                <w:rPr>
                  <w:rFonts w:cstheme="minorHAnsi"/>
                </w:rPr>
                <w:t>2.6 PROD Job Group</w:t>
              </w:r>
            </w:ins>
          </w:p>
        </w:tc>
        <w:tc>
          <w:tcPr>
            <w:tcW w:w="6872" w:type="dxa"/>
            <w:gridSpan w:val="5"/>
            <w:shd w:val="clear" w:color="auto" w:fill="D9D9D9" w:themeFill="background1" w:themeFillShade="D9"/>
          </w:tcPr>
          <w:p w14:paraId="32CFFCCD" w14:textId="77777777" w:rsidR="000C6F04" w:rsidRDefault="000C6F04" w:rsidP="00D85C73">
            <w:pPr>
              <w:jc w:val="center"/>
              <w:rPr>
                <w:ins w:id="909" w:author="Li, Leo Yiqi" w:date="2020-07-29T15:49:00Z"/>
                <w:rFonts w:cstheme="minorHAnsi"/>
              </w:rPr>
            </w:pPr>
            <w:ins w:id="910" w:author="Li, Leo Yiqi" w:date="2020-07-29T15:49:00Z">
              <w:r>
                <w:rPr>
                  <w:rFonts w:cstheme="minorHAnsi"/>
                </w:rPr>
                <w:t>Map to 3.8 New Job Group</w:t>
              </w:r>
            </w:ins>
          </w:p>
        </w:tc>
      </w:tr>
      <w:tr w:rsidR="000C6F04" w14:paraId="7561473D" w14:textId="77777777" w:rsidTr="00D85C73">
        <w:trPr>
          <w:ins w:id="911" w:author="Li, Leo Yiqi" w:date="2020-07-29T15:49:00Z"/>
        </w:trPr>
        <w:tc>
          <w:tcPr>
            <w:tcW w:w="20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08B3B3" w14:textId="77777777" w:rsidR="000C6F04" w:rsidRDefault="000C6F04" w:rsidP="00D85C73">
            <w:pPr>
              <w:rPr>
                <w:ins w:id="912" w:author="Li, Leo Yiqi" w:date="2020-07-29T15:49:00Z"/>
                <w:rFonts w:cstheme="minorHAnsi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30E2B8F6" w14:textId="77777777" w:rsidR="000C6F04" w:rsidRDefault="000C6F04" w:rsidP="00D85C73">
            <w:pPr>
              <w:rPr>
                <w:ins w:id="913" w:author="Li, Leo Yiqi" w:date="2020-07-29T15:49:00Z"/>
                <w:rFonts w:cstheme="minorHAnsi"/>
              </w:rPr>
            </w:pPr>
            <w:ins w:id="914" w:author="Li, Leo Yiqi" w:date="2020-07-29T15:4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350" w:type="dxa"/>
            <w:shd w:val="clear" w:color="auto" w:fill="D9D9D9" w:themeFill="background1" w:themeFillShade="D9"/>
          </w:tcPr>
          <w:p w14:paraId="04DE9488" w14:textId="77777777" w:rsidR="000C6F04" w:rsidRDefault="000C6F04" w:rsidP="00D85C73">
            <w:pPr>
              <w:rPr>
                <w:ins w:id="915" w:author="Li, Leo Yiqi" w:date="2020-07-29T15:49:00Z"/>
                <w:rFonts w:cstheme="minorHAnsi"/>
              </w:rPr>
            </w:pPr>
            <w:ins w:id="916" w:author="Li, Leo Yiqi" w:date="2020-07-29T15:4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540" w:type="dxa"/>
            <w:shd w:val="clear" w:color="auto" w:fill="D9D9D9" w:themeFill="background1" w:themeFillShade="D9"/>
          </w:tcPr>
          <w:p w14:paraId="69F4CCBE" w14:textId="77777777" w:rsidR="000C6F04" w:rsidRDefault="000C6F04" w:rsidP="00D85C73">
            <w:pPr>
              <w:rPr>
                <w:ins w:id="917" w:author="Li, Leo Yiqi" w:date="2020-07-29T15:49:00Z"/>
                <w:rFonts w:cstheme="minorHAnsi"/>
              </w:rPr>
            </w:pPr>
            <w:ins w:id="918" w:author="Li, Leo Yiqi" w:date="2020-07-29T15:4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440" w:type="dxa"/>
            <w:shd w:val="clear" w:color="auto" w:fill="D9D9D9" w:themeFill="background1" w:themeFillShade="D9"/>
          </w:tcPr>
          <w:p w14:paraId="6F5F7CB9" w14:textId="77777777" w:rsidR="000C6F04" w:rsidRDefault="000C6F04" w:rsidP="00D85C73">
            <w:pPr>
              <w:rPr>
                <w:ins w:id="919" w:author="Li, Leo Yiqi" w:date="2020-07-29T15:49:00Z"/>
                <w:rFonts w:cstheme="minorHAnsi"/>
              </w:rPr>
            </w:pPr>
            <w:ins w:id="920" w:author="Li, Leo Yiqi" w:date="2020-07-29T15:4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192" w:type="dxa"/>
            <w:shd w:val="clear" w:color="auto" w:fill="D9D9D9" w:themeFill="background1" w:themeFillShade="D9"/>
          </w:tcPr>
          <w:p w14:paraId="3D40AE08" w14:textId="77777777" w:rsidR="000C6F04" w:rsidRDefault="000C6F04" w:rsidP="00D85C73">
            <w:pPr>
              <w:rPr>
                <w:ins w:id="921" w:author="Li, Leo Yiqi" w:date="2020-07-29T15:49:00Z"/>
                <w:rFonts w:cstheme="minorHAnsi"/>
              </w:rPr>
            </w:pPr>
            <w:ins w:id="922" w:author="Li, Leo Yiqi" w:date="2020-07-29T15:49:00Z">
              <w:r>
                <w:rPr>
                  <w:rFonts w:cstheme="minorHAnsi"/>
                </w:rPr>
                <w:t>GOLDEN</w:t>
              </w:r>
            </w:ins>
          </w:p>
        </w:tc>
      </w:tr>
      <w:tr w:rsidR="000C6F04" w14:paraId="1D7CA546" w14:textId="77777777" w:rsidTr="00D85C73">
        <w:trPr>
          <w:ins w:id="923" w:author="Li, Leo Yiqi" w:date="2020-07-29T15:49:00Z"/>
        </w:trPr>
        <w:tc>
          <w:tcPr>
            <w:tcW w:w="2070" w:type="dxa"/>
            <w:shd w:val="clear" w:color="auto" w:fill="F2F2F2" w:themeFill="background1" w:themeFillShade="F2"/>
          </w:tcPr>
          <w:p w14:paraId="2FF6E34D" w14:textId="77777777" w:rsidR="000C6F04" w:rsidRDefault="003740E1" w:rsidP="00D85C73">
            <w:pPr>
              <w:rPr>
                <w:ins w:id="924" w:author="Li, Leo Yiqi" w:date="2020-07-29T15:49:00Z"/>
                <w:rFonts w:cstheme="minorHAnsi"/>
              </w:rPr>
            </w:pPr>
            <w:ins w:id="925" w:author="Li, Leo Yiqi" w:date="2020-07-29T15:54:00Z">
              <w:r w:rsidRPr="003740E1">
                <w:rPr>
                  <w:rFonts w:cstheme="minorHAnsi"/>
                </w:rPr>
                <w:lastRenderedPageBreak/>
                <w:t>APP SERVER 1</w:t>
              </w:r>
            </w:ins>
          </w:p>
        </w:tc>
        <w:tc>
          <w:tcPr>
            <w:tcW w:w="1350" w:type="dxa"/>
          </w:tcPr>
          <w:p w14:paraId="2D7AC96E" w14:textId="77777777" w:rsidR="000C6F04" w:rsidRDefault="000C6F04" w:rsidP="00D85C73">
            <w:pPr>
              <w:rPr>
                <w:ins w:id="926" w:author="Li, Leo Yiqi" w:date="2020-07-29T15:49:00Z"/>
                <w:rFonts w:cstheme="minorHAnsi"/>
              </w:rPr>
            </w:pPr>
          </w:p>
        </w:tc>
        <w:tc>
          <w:tcPr>
            <w:tcW w:w="1350" w:type="dxa"/>
          </w:tcPr>
          <w:p w14:paraId="5A8E4D3D" w14:textId="77777777" w:rsidR="000C6F04" w:rsidRDefault="000C6F04" w:rsidP="00D85C73">
            <w:pPr>
              <w:rPr>
                <w:ins w:id="927" w:author="Li, Leo Yiqi" w:date="2020-07-29T15:49:00Z"/>
                <w:rFonts w:cstheme="minorHAnsi"/>
              </w:rPr>
            </w:pPr>
          </w:p>
        </w:tc>
        <w:tc>
          <w:tcPr>
            <w:tcW w:w="1540" w:type="dxa"/>
          </w:tcPr>
          <w:p w14:paraId="2035F38E" w14:textId="77777777" w:rsidR="000C6F04" w:rsidRDefault="000C6F04" w:rsidP="00D85C73">
            <w:pPr>
              <w:rPr>
                <w:ins w:id="928" w:author="Li, Leo Yiqi" w:date="2020-07-29T15:49:00Z"/>
                <w:rFonts w:cstheme="minorHAnsi"/>
              </w:rPr>
            </w:pPr>
            <w:ins w:id="929" w:author="Li, Leo Yiqi" w:date="2020-07-29T15:49:00Z">
              <w:r>
                <w:rPr>
                  <w:rFonts w:cstheme="minorHAnsi"/>
                </w:rPr>
                <w:t>AppGroup1</w:t>
              </w:r>
            </w:ins>
          </w:p>
        </w:tc>
        <w:tc>
          <w:tcPr>
            <w:tcW w:w="1440" w:type="dxa"/>
          </w:tcPr>
          <w:p w14:paraId="50CD529F" w14:textId="77777777" w:rsidR="000C6F04" w:rsidRDefault="000C6F04" w:rsidP="00D85C73">
            <w:pPr>
              <w:rPr>
                <w:ins w:id="930" w:author="Li, Leo Yiqi" w:date="2020-07-29T15:49:00Z"/>
                <w:rFonts w:cstheme="minorHAnsi"/>
              </w:rPr>
            </w:pPr>
          </w:p>
        </w:tc>
        <w:tc>
          <w:tcPr>
            <w:tcW w:w="1192" w:type="dxa"/>
          </w:tcPr>
          <w:p w14:paraId="6FE774E7" w14:textId="77777777" w:rsidR="000C6F04" w:rsidRDefault="000C6F04" w:rsidP="00D85C73">
            <w:pPr>
              <w:rPr>
                <w:ins w:id="931" w:author="Li, Leo Yiqi" w:date="2020-07-29T15:49:00Z"/>
                <w:rFonts w:cstheme="minorHAnsi"/>
              </w:rPr>
            </w:pPr>
          </w:p>
        </w:tc>
      </w:tr>
      <w:tr w:rsidR="000C6F04" w14:paraId="5F2A1BDD" w14:textId="77777777" w:rsidTr="00D85C73">
        <w:trPr>
          <w:ins w:id="932" w:author="Li, Leo Yiqi" w:date="2020-07-29T15:49:00Z"/>
        </w:trPr>
        <w:tc>
          <w:tcPr>
            <w:tcW w:w="2070" w:type="dxa"/>
            <w:shd w:val="clear" w:color="auto" w:fill="F2F2F2" w:themeFill="background1" w:themeFillShade="F2"/>
          </w:tcPr>
          <w:p w14:paraId="51DD42E0" w14:textId="77777777" w:rsidR="000C6F04" w:rsidRDefault="003740E1" w:rsidP="00D85C73">
            <w:pPr>
              <w:rPr>
                <w:ins w:id="933" w:author="Li, Leo Yiqi" w:date="2020-07-29T15:49:00Z"/>
                <w:rFonts w:cstheme="minorHAnsi"/>
              </w:rPr>
            </w:pPr>
            <w:ins w:id="934" w:author="Li, Leo Yiqi" w:date="2020-07-29T15:54:00Z">
              <w:r w:rsidRPr="003740E1">
                <w:rPr>
                  <w:rFonts w:cstheme="minorHAnsi"/>
                </w:rPr>
                <w:t xml:space="preserve">APP SERVER </w:t>
              </w:r>
              <w:r>
                <w:rPr>
                  <w:rFonts w:cstheme="minorHAnsi"/>
                </w:rPr>
                <w:t>2</w:t>
              </w:r>
            </w:ins>
          </w:p>
        </w:tc>
        <w:tc>
          <w:tcPr>
            <w:tcW w:w="1350" w:type="dxa"/>
          </w:tcPr>
          <w:p w14:paraId="305B5A0D" w14:textId="77777777" w:rsidR="000C6F04" w:rsidRDefault="000C6F04" w:rsidP="00D85C73">
            <w:pPr>
              <w:rPr>
                <w:ins w:id="935" w:author="Li, Leo Yiqi" w:date="2020-07-29T15:49:00Z"/>
                <w:rFonts w:cstheme="minorHAnsi"/>
              </w:rPr>
            </w:pPr>
          </w:p>
        </w:tc>
        <w:tc>
          <w:tcPr>
            <w:tcW w:w="1350" w:type="dxa"/>
          </w:tcPr>
          <w:p w14:paraId="3B9A73EC" w14:textId="77777777" w:rsidR="000C6F04" w:rsidRDefault="000C6F04" w:rsidP="00D85C73">
            <w:pPr>
              <w:rPr>
                <w:ins w:id="936" w:author="Li, Leo Yiqi" w:date="2020-07-29T15:49:00Z"/>
                <w:rFonts w:cstheme="minorHAnsi"/>
              </w:rPr>
            </w:pPr>
          </w:p>
        </w:tc>
        <w:tc>
          <w:tcPr>
            <w:tcW w:w="1540" w:type="dxa"/>
          </w:tcPr>
          <w:p w14:paraId="2F5DFE5A" w14:textId="77777777" w:rsidR="000C6F04" w:rsidRDefault="000C6F04" w:rsidP="00D85C73">
            <w:pPr>
              <w:rPr>
                <w:ins w:id="937" w:author="Li, Leo Yiqi" w:date="2020-07-29T15:49:00Z"/>
                <w:rFonts w:cstheme="minorHAnsi"/>
              </w:rPr>
            </w:pPr>
            <w:ins w:id="938" w:author="Li, Leo Yiqi" w:date="2020-07-29T15:49:00Z">
              <w:r>
                <w:rPr>
                  <w:rFonts w:cstheme="minorHAnsi"/>
                </w:rPr>
                <w:t>AppGroup</w:t>
              </w:r>
            </w:ins>
            <w:ins w:id="939" w:author="Li, Leo Yiqi" w:date="2020-07-29T15:54:00Z">
              <w:r w:rsidR="003740E1">
                <w:rPr>
                  <w:rFonts w:cstheme="minorHAnsi"/>
                </w:rPr>
                <w:t>2</w:t>
              </w:r>
            </w:ins>
          </w:p>
        </w:tc>
        <w:tc>
          <w:tcPr>
            <w:tcW w:w="1440" w:type="dxa"/>
          </w:tcPr>
          <w:p w14:paraId="43F37F76" w14:textId="77777777" w:rsidR="000C6F04" w:rsidRDefault="000C6F04" w:rsidP="00D85C73">
            <w:pPr>
              <w:rPr>
                <w:ins w:id="940" w:author="Li, Leo Yiqi" w:date="2020-07-29T15:49:00Z"/>
                <w:rFonts w:cstheme="minorHAnsi"/>
              </w:rPr>
            </w:pPr>
          </w:p>
        </w:tc>
        <w:tc>
          <w:tcPr>
            <w:tcW w:w="1192" w:type="dxa"/>
          </w:tcPr>
          <w:p w14:paraId="6F6DB79E" w14:textId="77777777" w:rsidR="000C6F04" w:rsidRDefault="000C6F04" w:rsidP="00D85C73">
            <w:pPr>
              <w:rPr>
                <w:ins w:id="941" w:author="Li, Leo Yiqi" w:date="2020-07-29T15:49:00Z"/>
                <w:rFonts w:cstheme="minorHAnsi"/>
              </w:rPr>
            </w:pPr>
          </w:p>
        </w:tc>
      </w:tr>
    </w:tbl>
    <w:p w14:paraId="6D7BC3AD" w14:textId="77777777" w:rsidR="000C6F04" w:rsidDel="00872490" w:rsidRDefault="000C6F04" w:rsidP="000C6F04">
      <w:pPr>
        <w:rPr>
          <w:ins w:id="942" w:author="Li, Leo Yiqi" w:date="2020-07-29T15:49:00Z"/>
          <w:del w:id="943" w:author="Li, Yixin" w:date="2020-08-06T18:42:00Z"/>
          <w:rFonts w:cstheme="minorHAnsi"/>
        </w:rPr>
      </w:pPr>
    </w:p>
    <w:p w14:paraId="400EAE3F" w14:textId="77777777" w:rsidR="000C6F04" w:rsidRPr="00324946" w:rsidDel="00872490" w:rsidRDefault="000C6F04">
      <w:pPr>
        <w:ind w:firstLine="720"/>
        <w:rPr>
          <w:ins w:id="944" w:author="Li, Leo Yiqi" w:date="2020-07-29T15:49:00Z"/>
          <w:del w:id="945" w:author="Li, Yixin" w:date="2020-08-06T18:42:00Z"/>
          <w:rFonts w:cstheme="minorHAnsi"/>
          <w:u w:val="single"/>
        </w:rPr>
      </w:pPr>
      <w:ins w:id="946" w:author="Li, Leo Yiqi" w:date="2020-07-29T15:49:00Z">
        <w:del w:id="947" w:author="Li, Yixin" w:date="2020-08-06T18:42:00Z">
          <w:r w:rsidRPr="00324946" w:rsidDel="00872490">
            <w:rPr>
              <w:rFonts w:cstheme="minorHAnsi"/>
              <w:u w:val="single"/>
            </w:rPr>
            <w:delText xml:space="preserve">2.6 to </w:delText>
          </w:r>
          <w:r w:rsidDel="00872490">
            <w:rPr>
              <w:rFonts w:cstheme="minorHAnsi"/>
              <w:u w:val="single"/>
            </w:rPr>
            <w:delText>3</w:delText>
          </w:r>
          <w:r w:rsidRPr="00324946" w:rsidDel="00872490">
            <w:rPr>
              <w:rFonts w:cstheme="minorHAnsi"/>
              <w:u w:val="single"/>
            </w:rPr>
            <w:delText xml:space="preserve">.8 Job Group </w:delText>
          </w:r>
          <w:r w:rsidDel="00872490">
            <w:rPr>
              <w:rFonts w:cstheme="minorHAnsi"/>
              <w:u w:val="single"/>
            </w:rPr>
            <w:delText>Fixed</w:delText>
          </w:r>
          <w:r w:rsidRPr="00324946" w:rsidDel="00872490">
            <w:rPr>
              <w:rFonts w:cstheme="minorHAnsi"/>
              <w:u w:val="single"/>
            </w:rPr>
            <w:delText xml:space="preserve"> </w:delText>
          </w:r>
          <w:r w:rsidDel="00872490">
            <w:rPr>
              <w:rFonts w:cstheme="minorHAnsi"/>
              <w:u w:val="single"/>
            </w:rPr>
            <w:delText>Assignment</w:delText>
          </w:r>
        </w:del>
      </w:ins>
    </w:p>
    <w:p w14:paraId="0E3F7E08" w14:textId="77777777" w:rsidR="000C6F04" w:rsidRPr="00F157A2" w:rsidDel="00872490" w:rsidRDefault="000C6F04">
      <w:pPr>
        <w:rPr>
          <w:ins w:id="948" w:author="Li, Leo Yiqi" w:date="2020-07-29T15:49:00Z"/>
          <w:del w:id="949" w:author="Li, Yixin" w:date="2020-08-06T18:42:00Z"/>
          <w:rFonts w:cstheme="minorHAnsi"/>
          <w:b/>
          <w:bCs/>
          <w:rPrChange w:id="950" w:author="Li, Yixin" w:date="2020-08-04T10:10:00Z">
            <w:rPr>
              <w:ins w:id="951" w:author="Li, Leo Yiqi" w:date="2020-07-29T15:49:00Z"/>
              <w:del w:id="952" w:author="Li, Yixin" w:date="2020-08-06T18:42:00Z"/>
              <w:rFonts w:cstheme="minorHAnsi"/>
            </w:rPr>
          </w:rPrChange>
        </w:rPr>
        <w:pPrChange w:id="953" w:author="Li, Yixin" w:date="2020-08-06T18:42:00Z">
          <w:pPr>
            <w:ind w:left="810"/>
          </w:pPr>
        </w:pPrChange>
      </w:pPr>
      <w:ins w:id="954" w:author="Li, Leo Yiqi" w:date="2020-07-29T15:49:00Z">
        <w:del w:id="955" w:author="Li, Yixin" w:date="2020-08-06T18:42:00Z">
          <w:r w:rsidRPr="00F157A2" w:rsidDel="00872490">
            <w:rPr>
              <w:rFonts w:cstheme="minorHAnsi"/>
              <w:b/>
              <w:bCs/>
              <w:rPrChange w:id="956" w:author="Li, Yixin" w:date="2020-08-04T10:10:00Z">
                <w:rPr>
                  <w:rFonts w:cstheme="minorHAnsi"/>
                </w:rPr>
              </w:rPrChange>
            </w:rPr>
            <w:delText>UAT</w:delText>
          </w:r>
        </w:del>
      </w:ins>
    </w:p>
    <w:p w14:paraId="34D2B5E6" w14:textId="77777777" w:rsidR="000C6F04" w:rsidDel="00872490" w:rsidRDefault="00B243D5">
      <w:pPr>
        <w:rPr>
          <w:ins w:id="957" w:author="Li, Leo Yiqi" w:date="2020-07-29T16:09:00Z"/>
          <w:del w:id="958" w:author="Li, Yixin" w:date="2020-08-06T18:42:00Z"/>
          <w:rFonts w:cstheme="minorHAnsi"/>
        </w:rPr>
        <w:pPrChange w:id="959" w:author="Li, Yixin" w:date="2020-08-06T18:42:00Z">
          <w:pPr>
            <w:ind w:left="810"/>
          </w:pPr>
        </w:pPrChange>
      </w:pPr>
      <w:ins w:id="960" w:author="Li, Leo Yiqi" w:date="2020-07-29T15:55:00Z">
        <w:del w:id="961" w:author="Li, Yixin" w:date="2020-08-06T18:42:00Z">
          <w:r w:rsidDel="00872490">
            <w:rPr>
              <w:rFonts w:cstheme="minorHAnsi"/>
            </w:rPr>
            <w:delText>n/a</w:delText>
          </w:r>
        </w:del>
      </w:ins>
    </w:p>
    <w:p w14:paraId="12990CDA" w14:textId="77777777" w:rsidR="00445738" w:rsidRDefault="00445738">
      <w:pPr>
        <w:rPr>
          <w:ins w:id="962" w:author="Li, Leo Yiqi" w:date="2020-07-29T15:49:00Z"/>
          <w:rFonts w:cstheme="minorHAnsi"/>
        </w:rPr>
        <w:pPrChange w:id="963" w:author="Li, Yixin" w:date="2020-08-06T18:42:00Z">
          <w:pPr>
            <w:ind w:left="810"/>
          </w:pPr>
        </w:pPrChange>
      </w:pPr>
    </w:p>
    <w:p w14:paraId="148EC7F0" w14:textId="77777777" w:rsidR="00445738" w:rsidRDefault="00445738" w:rsidP="00445738">
      <w:pPr>
        <w:pStyle w:val="ListParagraph"/>
        <w:numPr>
          <w:ilvl w:val="0"/>
          <w:numId w:val="4"/>
        </w:numPr>
        <w:rPr>
          <w:ins w:id="964" w:author="Li, Leo Yiqi" w:date="2020-07-29T16:09:00Z"/>
          <w:rFonts w:cstheme="minorHAnsi"/>
        </w:rPr>
      </w:pPr>
      <w:ins w:id="965" w:author="Li, Leo Yiqi" w:date="2020-07-29T16:09:00Z">
        <w:r>
          <w:rPr>
            <w:rFonts w:cstheme="minorHAnsi"/>
          </w:rPr>
          <w:t>Execute</w:t>
        </w:r>
        <w:r w:rsidRPr="00E56F7F">
          <w:rPr>
            <w:rFonts w:cstheme="minorHAnsi"/>
          </w:rPr>
          <w:t xml:space="preserve"> below script to get </w:t>
        </w:r>
        <w:r w:rsidR="004C319A">
          <w:rPr>
            <w:rFonts w:cstheme="minorHAnsi"/>
          </w:rPr>
          <w:t xml:space="preserve">and mark down </w:t>
        </w:r>
        <w:r w:rsidRPr="00E56F7F">
          <w:rPr>
            <w:rFonts w:cstheme="minorHAnsi"/>
          </w:rPr>
          <w:t xml:space="preserve">the default job groups, when relaunch default jobs, you </w:t>
        </w:r>
      </w:ins>
      <w:ins w:id="966" w:author="Li, Leo Yiqi" w:date="2020-07-29T16:10:00Z">
        <w:r w:rsidR="000060A6">
          <w:rPr>
            <w:rFonts w:cstheme="minorHAnsi"/>
          </w:rPr>
          <w:t>can</w:t>
        </w:r>
      </w:ins>
      <w:ins w:id="967" w:author="Li, Leo Yiqi" w:date="2020-07-29T16:09:00Z">
        <w:r w:rsidRPr="00E56F7F">
          <w:rPr>
            <w:rFonts w:cstheme="minorHAnsi"/>
          </w:rPr>
          <w:t xml:space="preserve"> </w:t>
        </w:r>
      </w:ins>
      <w:ins w:id="968" w:author="Li, Leo Yiqi" w:date="2020-07-29T16:10:00Z">
        <w:r w:rsidR="000060A6">
          <w:rPr>
            <w:rFonts w:cstheme="minorHAnsi"/>
          </w:rPr>
          <w:t>refer to</w:t>
        </w:r>
      </w:ins>
      <w:ins w:id="969" w:author="Li, Leo Yiqi" w:date="2020-07-29T16:09:00Z">
        <w:r w:rsidRPr="00E56F7F">
          <w:rPr>
            <w:rFonts w:cstheme="minorHAnsi"/>
          </w:rPr>
          <w:t xml:space="preserve"> it</w:t>
        </w:r>
        <w:r>
          <w:rPr>
            <w:rFonts w:cstheme="minorHAnsi"/>
          </w:rPr>
          <w:t>.</w:t>
        </w:r>
      </w:ins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95"/>
      </w:tblGrid>
      <w:tr w:rsidR="00445738" w14:paraId="2AFFA979" w14:textId="77777777" w:rsidTr="00D85C73">
        <w:trPr>
          <w:ins w:id="970" w:author="Li, Leo Yiqi" w:date="2020-07-29T16:09:00Z"/>
        </w:trPr>
        <w:tc>
          <w:tcPr>
            <w:tcW w:w="3595" w:type="dxa"/>
          </w:tcPr>
          <w:p w14:paraId="4498F344" w14:textId="77777777" w:rsidR="00445738" w:rsidRDefault="00445738" w:rsidP="00D85C73">
            <w:pPr>
              <w:rPr>
                <w:ins w:id="971" w:author="Li, Leo Yiqi" w:date="2020-07-29T16:09:00Z"/>
                <w:rFonts w:cstheme="minorHAnsi"/>
              </w:rPr>
            </w:pPr>
            <w:ins w:id="972" w:author="Li, Leo Yiqi" w:date="2020-07-29T16:09:00Z">
              <w:r w:rsidRPr="00324946">
                <w:rPr>
                  <w:rFonts w:cstheme="minorHAnsi"/>
                </w:rPr>
                <w:t>select job_name,</w:t>
              </w:r>
              <w:r>
                <w:rPr>
                  <w:rFonts w:cstheme="minorHAnsi"/>
                </w:rPr>
                <w:t xml:space="preserve"> </w:t>
              </w:r>
              <w:r w:rsidRPr="00324946">
                <w:rPr>
                  <w:rFonts w:cstheme="minorHAnsi"/>
                </w:rPr>
                <w:t xml:space="preserve">sched_name </w:t>
              </w:r>
            </w:ins>
          </w:p>
          <w:p w14:paraId="3AB95092" w14:textId="77777777" w:rsidR="00445738" w:rsidRDefault="00445738" w:rsidP="00D85C73">
            <w:pPr>
              <w:rPr>
                <w:ins w:id="973" w:author="Li, Leo Yiqi" w:date="2020-07-29T16:09:00Z"/>
                <w:rFonts w:cstheme="minorHAnsi"/>
              </w:rPr>
            </w:pPr>
            <w:ins w:id="974" w:author="Li, Leo Yiqi" w:date="2020-07-29T16:09:00Z">
              <w:r w:rsidRPr="00324946">
                <w:rPr>
                  <w:rFonts w:cstheme="minorHAnsi"/>
                </w:rPr>
                <w:t xml:space="preserve">from </w:t>
              </w:r>
              <w:r>
                <w:rPr>
                  <w:rFonts w:cstheme="minorHAnsi"/>
                </w:rPr>
                <w:t>navisusr.</w:t>
              </w:r>
              <w:r w:rsidRPr="00324946">
                <w:rPr>
                  <w:rFonts w:cstheme="minorHAnsi"/>
                </w:rPr>
                <w:t>QRTZ_JOB_DETAILS</w:t>
              </w:r>
            </w:ins>
          </w:p>
          <w:p w14:paraId="7254B4D9" w14:textId="77777777" w:rsidR="00445738" w:rsidRDefault="00445738" w:rsidP="00D85C73">
            <w:pPr>
              <w:rPr>
                <w:ins w:id="975" w:author="Li, Leo Yiqi" w:date="2020-07-29T16:09:00Z"/>
                <w:rFonts w:cstheme="minorHAnsi"/>
              </w:rPr>
            </w:pPr>
            <w:ins w:id="976" w:author="Li, Leo Yiqi" w:date="2020-07-29T16:09:00Z">
              <w:r w:rsidRPr="00324946">
                <w:rPr>
                  <w:rFonts w:cstheme="minorHAnsi"/>
                </w:rPr>
                <w:t>where job_group = 'DEFAULT'</w:t>
              </w:r>
            </w:ins>
          </w:p>
          <w:p w14:paraId="36AAD16F" w14:textId="77777777" w:rsidR="00445738" w:rsidRDefault="00445738" w:rsidP="00D85C73">
            <w:pPr>
              <w:rPr>
                <w:ins w:id="977" w:author="Li, Leo Yiqi" w:date="2020-07-29T16:09:00Z"/>
                <w:rFonts w:cstheme="minorHAnsi"/>
              </w:rPr>
            </w:pPr>
            <w:ins w:id="978" w:author="Li, Leo Yiqi" w:date="2020-07-29T16:09:00Z">
              <w:r w:rsidRPr="00324946">
                <w:rPr>
                  <w:rFonts w:cstheme="minorHAnsi"/>
                </w:rPr>
                <w:t>order by sched_name;</w:t>
              </w:r>
            </w:ins>
          </w:p>
          <w:p w14:paraId="523158AE" w14:textId="77777777" w:rsidR="00445738" w:rsidRDefault="00445738" w:rsidP="00D85C73">
            <w:pPr>
              <w:rPr>
                <w:ins w:id="979" w:author="Li, Leo Yiqi" w:date="2020-07-29T16:09:00Z"/>
                <w:rFonts w:cstheme="minorHAnsi"/>
              </w:rPr>
            </w:pPr>
          </w:p>
          <w:p w14:paraId="4A23DE62" w14:textId="77777777" w:rsidR="00445738" w:rsidRDefault="00445738" w:rsidP="00D85C73">
            <w:pPr>
              <w:rPr>
                <w:ins w:id="980" w:author="Li, Leo Yiqi" w:date="2020-07-29T16:09:00Z"/>
                <w:rFonts w:cstheme="minorHAnsi"/>
              </w:rPr>
            </w:pPr>
            <w:ins w:id="981" w:author="Li, Leo Yiqi" w:date="2020-07-29T16:09:00Z">
              <w:r w:rsidRPr="00324946">
                <w:rPr>
                  <w:rFonts w:cstheme="minorHAnsi"/>
                </w:rPr>
                <w:t>select job_name,</w:t>
              </w:r>
              <w:r>
                <w:rPr>
                  <w:rFonts w:cstheme="minorHAnsi"/>
                </w:rPr>
                <w:t xml:space="preserve"> </w:t>
              </w:r>
              <w:r w:rsidRPr="00324946">
                <w:rPr>
                  <w:rFonts w:cstheme="minorHAnsi"/>
                </w:rPr>
                <w:t xml:space="preserve">sched_name </w:t>
              </w:r>
            </w:ins>
          </w:p>
          <w:p w14:paraId="5D1720E7" w14:textId="77777777" w:rsidR="00445738" w:rsidRDefault="00445738" w:rsidP="00D85C73">
            <w:pPr>
              <w:rPr>
                <w:ins w:id="982" w:author="Li, Leo Yiqi" w:date="2020-07-29T16:09:00Z"/>
                <w:rFonts w:cstheme="minorHAnsi"/>
              </w:rPr>
            </w:pPr>
            <w:ins w:id="983" w:author="Li, Leo Yiqi" w:date="2020-07-29T16:09:00Z">
              <w:r w:rsidRPr="00324946">
                <w:rPr>
                  <w:rFonts w:cstheme="minorHAnsi"/>
                </w:rPr>
                <w:t xml:space="preserve">from </w:t>
              </w:r>
              <w:r>
                <w:rPr>
                  <w:rFonts w:cstheme="minorHAnsi"/>
                </w:rPr>
                <w:t>navisbill.</w:t>
              </w:r>
              <w:r w:rsidRPr="00324946">
                <w:rPr>
                  <w:rFonts w:cstheme="minorHAnsi"/>
                </w:rPr>
                <w:t>QRTZ_JOB_DETAILS</w:t>
              </w:r>
            </w:ins>
          </w:p>
          <w:p w14:paraId="5B562CCF" w14:textId="77777777" w:rsidR="00445738" w:rsidRDefault="00445738" w:rsidP="00D85C73">
            <w:pPr>
              <w:rPr>
                <w:ins w:id="984" w:author="Li, Leo Yiqi" w:date="2020-07-29T16:09:00Z"/>
                <w:rFonts w:cstheme="minorHAnsi"/>
              </w:rPr>
            </w:pPr>
            <w:ins w:id="985" w:author="Li, Leo Yiqi" w:date="2020-07-29T16:09:00Z">
              <w:r w:rsidRPr="00324946">
                <w:rPr>
                  <w:rFonts w:cstheme="minorHAnsi"/>
                </w:rPr>
                <w:t>where job_group = 'DEFAULT'</w:t>
              </w:r>
            </w:ins>
          </w:p>
          <w:p w14:paraId="1401FAD0" w14:textId="77777777" w:rsidR="00445738" w:rsidRPr="00324946" w:rsidRDefault="00445738" w:rsidP="00D85C73">
            <w:pPr>
              <w:rPr>
                <w:ins w:id="986" w:author="Li, Leo Yiqi" w:date="2020-07-29T16:09:00Z"/>
                <w:rFonts w:cstheme="minorHAnsi"/>
              </w:rPr>
            </w:pPr>
            <w:ins w:id="987" w:author="Li, Leo Yiqi" w:date="2020-07-29T16:09:00Z">
              <w:r w:rsidRPr="00324946">
                <w:rPr>
                  <w:rFonts w:cstheme="minorHAnsi"/>
                </w:rPr>
                <w:t>order by sched_name;</w:t>
              </w:r>
            </w:ins>
          </w:p>
        </w:tc>
      </w:tr>
    </w:tbl>
    <w:p w14:paraId="2D154B5E" w14:textId="77777777" w:rsidR="00445738" w:rsidRPr="00E56F7F" w:rsidRDefault="00445738" w:rsidP="00445738">
      <w:pPr>
        <w:rPr>
          <w:ins w:id="988" w:author="Li, Leo Yiqi" w:date="2020-07-29T16:09:00Z"/>
          <w:rFonts w:cstheme="minorHAnsi"/>
          <w:b/>
          <w:bCs/>
        </w:rPr>
      </w:pPr>
    </w:p>
    <w:tbl>
      <w:tblPr>
        <w:tblW w:w="5670" w:type="dxa"/>
        <w:tblInd w:w="810" w:type="dxa"/>
        <w:tblLook w:val="04A0" w:firstRow="1" w:lastRow="0" w:firstColumn="1" w:lastColumn="0" w:noHBand="0" w:noVBand="1"/>
        <w:tblPrChange w:id="989" w:author="Li, Leo Yiqi" w:date="2020-07-29T16:12:00Z">
          <w:tblPr>
            <w:tblW w:w="9090" w:type="dxa"/>
            <w:tblInd w:w="810" w:type="dxa"/>
            <w:tblLook w:val="04A0" w:firstRow="1" w:lastRow="0" w:firstColumn="1" w:lastColumn="0" w:noHBand="0" w:noVBand="1"/>
          </w:tblPr>
        </w:tblPrChange>
      </w:tblPr>
      <w:tblGrid>
        <w:gridCol w:w="4386"/>
        <w:gridCol w:w="3276"/>
        <w:tblGridChange w:id="990">
          <w:tblGrid>
            <w:gridCol w:w="3756"/>
            <w:gridCol w:w="1914"/>
          </w:tblGrid>
        </w:tblGridChange>
      </w:tblGrid>
      <w:tr w:rsidR="008A38A8" w:rsidRPr="00E56F7F" w14:paraId="5C0CE222" w14:textId="77777777" w:rsidTr="008A38A8">
        <w:trPr>
          <w:trHeight w:val="300"/>
          <w:ins w:id="991" w:author="Li, Leo Yiqi" w:date="2020-07-29T16:09:00Z"/>
          <w:trPrChange w:id="992" w:author="Li, Leo Yiqi" w:date="2020-07-29T16:12:00Z">
            <w:trPr>
              <w:trHeight w:val="300"/>
            </w:trPr>
          </w:trPrChange>
        </w:trPr>
        <w:tc>
          <w:tcPr>
            <w:tcW w:w="37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993" w:author="Li, Leo Yiqi" w:date="2020-07-29T16:12:00Z">
              <w:tcPr>
                <w:tcW w:w="3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24F928C5" w14:textId="77777777" w:rsidR="008A38A8" w:rsidRDefault="008A38A8" w:rsidP="00D85C73">
            <w:pPr>
              <w:rPr>
                <w:ins w:id="994" w:author="Li, Leo Yiqi" w:date="2020-07-29T16:09:00Z"/>
                <w:b/>
                <w:bCs/>
              </w:rPr>
            </w:pPr>
            <w:ins w:id="995" w:author="Li, Leo Yiqi" w:date="2020-07-29T16:09:00Z">
              <w:r>
                <w:rPr>
                  <w:b/>
                  <w:bCs/>
                </w:rPr>
                <w:t>N4T (</w:t>
              </w:r>
            </w:ins>
            <w:ins w:id="996" w:author="Li, Leo Yiqi" w:date="2020-07-29T16:12:00Z">
              <w:r w:rsidR="00F16E85">
                <w:rPr>
                  <w:b/>
                  <w:bCs/>
                </w:rPr>
                <w:t>S</w:t>
              </w:r>
            </w:ins>
            <w:ins w:id="997" w:author="Li, Leo Yiqi" w:date="2020-07-29T16:09:00Z">
              <w:r>
                <w:rPr>
                  <w:b/>
                  <w:bCs/>
                </w:rPr>
                <w:t>ample):</w:t>
              </w:r>
            </w:ins>
          </w:p>
          <w:p w14:paraId="059DDC52" w14:textId="77777777" w:rsidR="008A38A8" w:rsidRPr="00324946" w:rsidRDefault="008A38A8" w:rsidP="00D85C73">
            <w:pPr>
              <w:rPr>
                <w:ins w:id="998" w:author="Li, Leo Yiqi" w:date="2020-07-29T16:09:00Z"/>
                <w:rFonts w:cstheme="minorHAnsi"/>
                <w:b/>
                <w:bCs/>
              </w:rPr>
            </w:pPr>
            <w:ins w:id="999" w:author="Li, Leo Yiqi" w:date="2020-07-29T16:09:00Z">
              <w:r>
                <w:rPr>
                  <w:noProof/>
                </w:rPr>
                <w:drawing>
                  <wp:inline distT="0" distB="0" distL="0" distR="0" wp14:anchorId="0B10CF97" wp14:editId="1EF88888">
                    <wp:extent cx="2614960" cy="1524331"/>
                    <wp:effectExtent l="19050" t="19050" r="13970" b="19050"/>
                    <wp:docPr id="13" name="Picture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57616" cy="154919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419E599" w14:textId="77777777" w:rsidR="008A38A8" w:rsidRPr="00324946" w:rsidRDefault="008A38A8" w:rsidP="00D85C73">
            <w:pPr>
              <w:rPr>
                <w:ins w:id="1000" w:author="Li, Leo Yiqi" w:date="2020-07-29T16:09:00Z"/>
                <w:rFonts w:cstheme="minorHAnsi"/>
                <w:b/>
                <w:bCs/>
              </w:rPr>
            </w:pPr>
          </w:p>
          <w:p w14:paraId="4089CDB6" w14:textId="77777777" w:rsidR="008A38A8" w:rsidRPr="00324946" w:rsidRDefault="008A38A8" w:rsidP="00D85C73">
            <w:pPr>
              <w:rPr>
                <w:ins w:id="1001" w:author="Li, Leo Yiqi" w:date="2020-07-29T16:09:00Z"/>
                <w:rFonts w:cstheme="minorHAnsi"/>
                <w:b/>
                <w:bCs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tcPrChange w:id="1002" w:author="Li, Leo Yiqi" w:date="2020-07-29T16:12:00Z">
              <w:tcPr>
                <w:tcW w:w="191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</w:tcPr>
            </w:tcPrChange>
          </w:tcPr>
          <w:p w14:paraId="01A5A2A0" w14:textId="77777777" w:rsidR="008A38A8" w:rsidRPr="00324946" w:rsidRDefault="008A38A8" w:rsidP="008A38A8">
            <w:pPr>
              <w:rPr>
                <w:ins w:id="1003" w:author="Li, Leo Yiqi" w:date="2020-07-29T16:12:00Z"/>
                <w:rFonts w:cstheme="minorHAnsi"/>
                <w:b/>
                <w:bCs/>
              </w:rPr>
            </w:pPr>
            <w:ins w:id="1004" w:author="Li, Leo Yiqi" w:date="2020-07-29T16:12:00Z">
              <w:r w:rsidRPr="00324946">
                <w:rPr>
                  <w:rFonts w:cstheme="minorHAnsi"/>
                  <w:b/>
                  <w:bCs/>
                </w:rPr>
                <w:t>N4B</w:t>
              </w:r>
              <w:r>
                <w:rPr>
                  <w:b/>
                  <w:bCs/>
                </w:rPr>
                <w:t xml:space="preserve"> (</w:t>
              </w:r>
              <w:r w:rsidR="00F16E85">
                <w:rPr>
                  <w:b/>
                  <w:bCs/>
                </w:rPr>
                <w:t>S</w:t>
              </w:r>
              <w:r>
                <w:rPr>
                  <w:b/>
                  <w:bCs/>
                </w:rPr>
                <w:t>ample)</w:t>
              </w:r>
              <w:r w:rsidRPr="00324946">
                <w:rPr>
                  <w:rFonts w:cstheme="minorHAnsi"/>
                  <w:b/>
                  <w:bCs/>
                </w:rPr>
                <w:t>:</w:t>
              </w:r>
            </w:ins>
          </w:p>
          <w:p w14:paraId="4A5C8FFE" w14:textId="77777777" w:rsidR="008A38A8" w:rsidRDefault="008A38A8" w:rsidP="00D85C73">
            <w:pPr>
              <w:rPr>
                <w:ins w:id="1005" w:author="Li, Leo Yiqi" w:date="2020-07-29T16:11:00Z"/>
                <w:b/>
                <w:bCs/>
              </w:rPr>
            </w:pPr>
            <w:ins w:id="1006" w:author="Li, Leo Yiqi" w:date="2020-07-29T16:12:00Z">
              <w:r>
                <w:rPr>
                  <w:noProof/>
                </w:rPr>
                <w:drawing>
                  <wp:inline distT="0" distB="0" distL="0" distR="0" wp14:anchorId="3F9A977B" wp14:editId="28B22DDD">
                    <wp:extent cx="1904890" cy="515056"/>
                    <wp:effectExtent l="19050" t="19050" r="19685" b="18415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23902" cy="52019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754C1601" w14:textId="77777777" w:rsidR="000C6F04" w:rsidRDefault="000C6F04" w:rsidP="000C6F04">
      <w:pPr>
        <w:pStyle w:val="ListParagraph"/>
        <w:numPr>
          <w:ilvl w:val="0"/>
          <w:numId w:val="4"/>
        </w:numPr>
        <w:rPr>
          <w:ins w:id="1007" w:author="Li, Yixin" w:date="2020-07-31T18:22:00Z"/>
          <w:rFonts w:cstheme="minorHAnsi"/>
        </w:rPr>
      </w:pPr>
      <w:ins w:id="1008" w:author="Li, Leo Yiqi" w:date="2020-07-29T15:47:00Z">
        <w:r>
          <w:rPr>
            <w:rFonts w:cstheme="minorHAnsi"/>
          </w:rPr>
          <w:t>S</w:t>
        </w:r>
      </w:ins>
      <w:ins w:id="1009" w:author="Li, Leo Yiqi" w:date="2020-07-29T15:48:00Z">
        <w:r>
          <w:rPr>
            <w:rFonts w:cstheme="minorHAnsi"/>
          </w:rPr>
          <w:t>tartup all N4 3.8 cluster nodes and verify them all active via cluster service.</w:t>
        </w:r>
      </w:ins>
    </w:p>
    <w:p w14:paraId="02F51489" w14:textId="77777777" w:rsidR="007F03CD" w:rsidRDefault="007F03CD">
      <w:pPr>
        <w:pStyle w:val="ListParagraph"/>
        <w:rPr>
          <w:ins w:id="1010" w:author="Li, Leo Yiqi" w:date="2020-07-29T15:49:00Z"/>
          <w:rFonts w:cstheme="minorHAnsi"/>
        </w:rPr>
        <w:pPrChange w:id="1011" w:author="Li, Yixin" w:date="2020-07-31T18:22:00Z">
          <w:pPr>
            <w:pStyle w:val="ListParagraph"/>
            <w:numPr>
              <w:numId w:val="4"/>
            </w:numPr>
            <w:ind w:hanging="360"/>
          </w:pPr>
        </w:pPrChange>
      </w:pPr>
    </w:p>
    <w:p w14:paraId="0F217C1A" w14:textId="77777777" w:rsidR="000C6F04" w:rsidRDefault="000C6F04">
      <w:pPr>
        <w:pStyle w:val="ListParagraph"/>
        <w:rPr>
          <w:ins w:id="1012" w:author="Li, Leo Yiqi" w:date="2020-07-29T15:48:00Z"/>
          <w:rFonts w:cstheme="minorHAnsi"/>
        </w:rPr>
        <w:pPrChange w:id="1013" w:author="Li, Leo Yiqi" w:date="2020-07-29T15:49:00Z">
          <w:pPr>
            <w:pStyle w:val="ListParagraph"/>
            <w:numPr>
              <w:numId w:val="4"/>
            </w:numPr>
            <w:ind w:hanging="360"/>
          </w:pPr>
        </w:pPrChange>
      </w:pPr>
    </w:p>
    <w:p w14:paraId="12A2AAFF" w14:textId="77777777" w:rsidR="000C6F04" w:rsidRDefault="00D94015" w:rsidP="000C6F04">
      <w:pPr>
        <w:pStyle w:val="ListParagraph"/>
        <w:numPr>
          <w:ilvl w:val="0"/>
          <w:numId w:val="4"/>
        </w:numPr>
        <w:rPr>
          <w:ins w:id="1014" w:author="Li, Leo Yiqi" w:date="2020-07-29T15:56:00Z"/>
          <w:rFonts w:cstheme="minorHAnsi"/>
        </w:rPr>
      </w:pPr>
      <w:ins w:id="1015" w:author="Li, Leo Yiqi" w:date="2020-07-29T15:57:00Z">
        <w:r>
          <w:rPr>
            <w:rFonts w:cstheme="minorHAnsi"/>
          </w:rPr>
          <w:t xml:space="preserve">Update </w:t>
        </w:r>
      </w:ins>
      <w:ins w:id="1016" w:author="Li, Leo Yiqi" w:date="2020-07-29T15:55:00Z">
        <w:r w:rsidR="00A11C5B">
          <w:rPr>
            <w:rFonts w:cstheme="minorHAnsi"/>
          </w:rPr>
          <w:t xml:space="preserve">below </w:t>
        </w:r>
      </w:ins>
      <w:ins w:id="1017" w:author="Li, Leo Yiqi" w:date="2020-07-29T15:56:00Z">
        <w:r w:rsidR="00A11C5B">
          <w:rPr>
            <w:rFonts w:cstheme="minorHAnsi"/>
          </w:rPr>
          <w:t>SQL scripts</w:t>
        </w:r>
      </w:ins>
      <w:ins w:id="1018" w:author="Li, Leo Yiqi" w:date="2020-07-29T15:57:00Z">
        <w:r>
          <w:rPr>
            <w:rFonts w:cstheme="minorHAnsi"/>
          </w:rPr>
          <w:t xml:space="preserve"> with the </w:t>
        </w:r>
      </w:ins>
      <w:ins w:id="1019" w:author="Li, Leo Yiqi" w:date="2020-07-29T15:58:00Z">
        <w:r>
          <w:rPr>
            <w:rFonts w:cstheme="minorHAnsi"/>
          </w:rPr>
          <w:t>above job group design for different environment and</w:t>
        </w:r>
      </w:ins>
      <w:ins w:id="1020" w:author="Li, Leo Yiqi" w:date="2020-07-29T15:57:00Z">
        <w:r>
          <w:rPr>
            <w:rFonts w:cstheme="minorHAnsi"/>
          </w:rPr>
          <w:t xml:space="preserve"> execute it</w:t>
        </w:r>
      </w:ins>
      <w:ins w:id="1021" w:author="Li, Leo Yiqi" w:date="2020-07-29T15:56:00Z">
        <w:r w:rsidR="00A11C5B">
          <w:rPr>
            <w:rFonts w:cstheme="minorHAnsi"/>
          </w:rPr>
          <w:t xml:space="preserve"> </w:t>
        </w:r>
      </w:ins>
      <w:ins w:id="1022" w:author="Li, Leo Yiqi" w:date="2020-07-29T15:57:00Z">
        <w:r w:rsidR="00A11C5B">
          <w:rPr>
            <w:rFonts w:cstheme="minorHAnsi"/>
          </w:rPr>
          <w:t>with DB system account</w:t>
        </w:r>
      </w:ins>
      <w:ins w:id="1023" w:author="Li, Leo Yiqi" w:date="2020-07-29T15:56:00Z">
        <w:r w:rsidR="00A11C5B">
          <w:rPr>
            <w:rFonts w:cstheme="minorHAnsi"/>
          </w:rPr>
          <w:t xml:space="preserve"> to patch the job groups.</w:t>
        </w:r>
      </w:ins>
    </w:p>
    <w:p w14:paraId="0586AFF0" w14:textId="77777777" w:rsidR="00A11C5B" w:rsidRPr="00660D16" w:rsidRDefault="00A11C5B">
      <w:pPr>
        <w:pStyle w:val="ListParagraph"/>
        <w:rPr>
          <w:ins w:id="1024" w:author="Li, Leo Yiqi" w:date="2020-07-29T15:56:00Z"/>
          <w:rFonts w:cstheme="minorHAnsi"/>
        </w:rPr>
        <w:pPrChange w:id="1025" w:author="Li, Leo Yiqi" w:date="2020-07-29T15:56:00Z">
          <w:pPr>
            <w:pStyle w:val="ListParagraph"/>
            <w:numPr>
              <w:numId w:val="4"/>
            </w:numPr>
            <w:ind w:hanging="360"/>
          </w:pPr>
        </w:pPrChange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  <w:tblPrChange w:id="1026" w:author="Li, Leo Yiqi" w:date="2020-07-29T16:00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1435"/>
        <w:gridCol w:w="1530"/>
        <w:gridCol w:w="1710"/>
        <w:gridCol w:w="1681"/>
        <w:gridCol w:w="1741"/>
        <w:tblGridChange w:id="1027">
          <w:tblGrid>
            <w:gridCol w:w="1255"/>
            <w:gridCol w:w="430"/>
            <w:gridCol w:w="1240"/>
            <w:gridCol w:w="430"/>
            <w:gridCol w:w="1423"/>
            <w:gridCol w:w="430"/>
            <w:gridCol w:w="1251"/>
            <w:gridCol w:w="430"/>
            <w:gridCol w:w="1311"/>
            <w:gridCol w:w="430"/>
          </w:tblGrid>
        </w:tblGridChange>
      </w:tblGrid>
      <w:tr w:rsidR="000F1682" w14:paraId="2E04AF08" w14:textId="77777777" w:rsidTr="000F1682">
        <w:trPr>
          <w:ins w:id="1028" w:author="Li, Leo Yiqi" w:date="2020-07-29T15:59:00Z"/>
        </w:trPr>
        <w:tc>
          <w:tcPr>
            <w:tcW w:w="1435" w:type="dxa"/>
            <w:shd w:val="clear" w:color="auto" w:fill="D9D9D9" w:themeFill="background1" w:themeFillShade="D9"/>
            <w:tcPrChange w:id="1029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1B183F9D" w14:textId="77777777" w:rsidR="000F1682" w:rsidRDefault="000F1682">
            <w:pPr>
              <w:pStyle w:val="ListParagraph"/>
              <w:ind w:left="0"/>
              <w:jc w:val="center"/>
              <w:rPr>
                <w:ins w:id="1030" w:author="Li, Leo Yiqi" w:date="2020-07-29T15:59:00Z"/>
                <w:rFonts w:cstheme="minorHAnsi"/>
              </w:rPr>
              <w:pPrChange w:id="1031" w:author="Li, Leo Yiqi" w:date="2020-07-29T16:00:00Z">
                <w:pPr>
                  <w:pStyle w:val="ListParagraph"/>
                  <w:ind w:left="0"/>
                </w:pPr>
              </w:pPrChange>
            </w:pPr>
            <w:ins w:id="1032" w:author="Li, Leo Yiqi" w:date="2020-07-29T15:59:00Z">
              <w:r>
                <w:rPr>
                  <w:rFonts w:cstheme="minorHAnsi"/>
                </w:rPr>
                <w:t>DEV</w:t>
              </w:r>
            </w:ins>
          </w:p>
        </w:tc>
        <w:tc>
          <w:tcPr>
            <w:tcW w:w="1530" w:type="dxa"/>
            <w:shd w:val="clear" w:color="auto" w:fill="D9D9D9" w:themeFill="background1" w:themeFillShade="D9"/>
            <w:tcPrChange w:id="1033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0C4D3112" w14:textId="77777777" w:rsidR="000F1682" w:rsidRDefault="000F1682">
            <w:pPr>
              <w:pStyle w:val="ListParagraph"/>
              <w:ind w:left="0"/>
              <w:jc w:val="center"/>
              <w:rPr>
                <w:ins w:id="1034" w:author="Li, Leo Yiqi" w:date="2020-07-29T15:59:00Z"/>
                <w:rFonts w:cstheme="minorHAnsi"/>
              </w:rPr>
              <w:pPrChange w:id="1035" w:author="Li, Leo Yiqi" w:date="2020-07-29T16:00:00Z">
                <w:pPr>
                  <w:pStyle w:val="ListParagraph"/>
                  <w:ind w:left="0"/>
                </w:pPr>
              </w:pPrChange>
            </w:pPr>
            <w:ins w:id="1036" w:author="Li, Leo Yiqi" w:date="2020-07-29T15:59:00Z">
              <w:r>
                <w:rPr>
                  <w:rFonts w:cstheme="minorHAnsi"/>
                </w:rPr>
                <w:t>SIT</w:t>
              </w:r>
            </w:ins>
          </w:p>
        </w:tc>
        <w:tc>
          <w:tcPr>
            <w:tcW w:w="1710" w:type="dxa"/>
            <w:shd w:val="clear" w:color="auto" w:fill="D9D9D9" w:themeFill="background1" w:themeFillShade="D9"/>
            <w:tcPrChange w:id="1037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08603A83" w14:textId="77777777" w:rsidR="000F1682" w:rsidRDefault="000F1682">
            <w:pPr>
              <w:pStyle w:val="ListParagraph"/>
              <w:ind w:left="0"/>
              <w:jc w:val="center"/>
              <w:rPr>
                <w:ins w:id="1038" w:author="Li, Leo Yiqi" w:date="2020-07-29T15:59:00Z"/>
                <w:rFonts w:cstheme="minorHAnsi"/>
              </w:rPr>
              <w:pPrChange w:id="1039" w:author="Li, Leo Yiqi" w:date="2020-07-29T16:00:00Z">
                <w:pPr>
                  <w:pStyle w:val="ListParagraph"/>
                  <w:ind w:left="0"/>
                </w:pPr>
              </w:pPrChange>
            </w:pPr>
            <w:ins w:id="1040" w:author="Li, Leo Yiqi" w:date="2020-07-29T15:59:00Z">
              <w:r>
                <w:rPr>
                  <w:rFonts w:cstheme="minorHAnsi"/>
                </w:rPr>
                <w:t>UAT</w:t>
              </w:r>
            </w:ins>
          </w:p>
        </w:tc>
        <w:tc>
          <w:tcPr>
            <w:tcW w:w="1681" w:type="dxa"/>
            <w:shd w:val="clear" w:color="auto" w:fill="D9D9D9" w:themeFill="background1" w:themeFillShade="D9"/>
            <w:tcPrChange w:id="1041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6EB16531" w14:textId="77777777" w:rsidR="000F1682" w:rsidRDefault="000F1682">
            <w:pPr>
              <w:pStyle w:val="ListParagraph"/>
              <w:ind w:left="0"/>
              <w:jc w:val="center"/>
              <w:rPr>
                <w:ins w:id="1042" w:author="Li, Leo Yiqi" w:date="2020-07-29T15:59:00Z"/>
                <w:rFonts w:cstheme="minorHAnsi"/>
              </w:rPr>
              <w:pPrChange w:id="1043" w:author="Li, Leo Yiqi" w:date="2020-07-29T16:00:00Z">
                <w:pPr>
                  <w:pStyle w:val="ListParagraph"/>
                  <w:ind w:left="0"/>
                </w:pPr>
              </w:pPrChange>
            </w:pPr>
            <w:ins w:id="1044" w:author="Li, Leo Yiqi" w:date="2020-07-29T15:59:00Z">
              <w:r>
                <w:rPr>
                  <w:rFonts w:cstheme="minorHAnsi"/>
                </w:rPr>
                <w:t>SIM</w:t>
              </w:r>
            </w:ins>
          </w:p>
        </w:tc>
        <w:tc>
          <w:tcPr>
            <w:tcW w:w="1741" w:type="dxa"/>
            <w:shd w:val="clear" w:color="auto" w:fill="D9D9D9" w:themeFill="background1" w:themeFillShade="D9"/>
            <w:tcPrChange w:id="1045" w:author="Li, Leo Yiqi" w:date="2020-07-29T16:00:00Z">
              <w:tcPr>
                <w:tcW w:w="1870" w:type="dxa"/>
                <w:gridSpan w:val="2"/>
                <w:shd w:val="clear" w:color="auto" w:fill="D9D9D9" w:themeFill="background1" w:themeFillShade="D9"/>
              </w:tcPr>
            </w:tcPrChange>
          </w:tcPr>
          <w:p w14:paraId="2683EC15" w14:textId="77777777" w:rsidR="000F1682" w:rsidRDefault="000F1682">
            <w:pPr>
              <w:pStyle w:val="ListParagraph"/>
              <w:ind w:left="0"/>
              <w:jc w:val="center"/>
              <w:rPr>
                <w:ins w:id="1046" w:author="Li, Leo Yiqi" w:date="2020-07-29T15:59:00Z"/>
                <w:rFonts w:cstheme="minorHAnsi"/>
              </w:rPr>
              <w:pPrChange w:id="1047" w:author="Li, Leo Yiqi" w:date="2020-07-29T16:00:00Z">
                <w:pPr>
                  <w:pStyle w:val="ListParagraph"/>
                  <w:ind w:left="0"/>
                </w:pPr>
              </w:pPrChange>
            </w:pPr>
            <w:ins w:id="1048" w:author="Li, Leo Yiqi" w:date="2020-07-29T15:59:00Z">
              <w:r>
                <w:rPr>
                  <w:rFonts w:cstheme="minorHAnsi"/>
                </w:rPr>
                <w:t>GOLDEN</w:t>
              </w:r>
            </w:ins>
          </w:p>
        </w:tc>
      </w:tr>
      <w:tr w:rsidR="000F1682" w14:paraId="38811D32" w14:textId="77777777" w:rsidTr="000F1682">
        <w:trPr>
          <w:ins w:id="1049" w:author="Li, Leo Yiqi" w:date="2020-07-29T15:59:00Z"/>
          <w:trPrChange w:id="1050" w:author="Li, Leo Yiqi" w:date="2020-07-29T16:00:00Z">
            <w:trPr>
              <w:gridAfter w:val="0"/>
            </w:trPr>
          </w:trPrChange>
        </w:trPr>
        <w:tc>
          <w:tcPr>
            <w:tcW w:w="1435" w:type="dxa"/>
            <w:tcPrChange w:id="1051" w:author="Li, Leo Yiqi" w:date="2020-07-29T16:00:00Z">
              <w:tcPr>
                <w:tcW w:w="1255" w:type="dxa"/>
              </w:tcPr>
            </w:tcPrChange>
          </w:tcPr>
          <w:p w14:paraId="04BB91BD" w14:textId="77777777" w:rsidR="000F1682" w:rsidRDefault="000F1682" w:rsidP="00A11C5B">
            <w:pPr>
              <w:pStyle w:val="ListParagraph"/>
              <w:ind w:left="0"/>
              <w:rPr>
                <w:ins w:id="1052" w:author="Li, Leo Yiqi" w:date="2020-07-29T15:59:00Z"/>
                <w:rFonts w:cstheme="minorHAnsi"/>
              </w:rPr>
            </w:pPr>
          </w:p>
        </w:tc>
        <w:tc>
          <w:tcPr>
            <w:tcW w:w="1530" w:type="dxa"/>
            <w:tcPrChange w:id="1053" w:author="Li, Leo Yiqi" w:date="2020-07-29T16:00:00Z">
              <w:tcPr>
                <w:tcW w:w="1670" w:type="dxa"/>
                <w:gridSpan w:val="2"/>
              </w:tcPr>
            </w:tcPrChange>
          </w:tcPr>
          <w:p w14:paraId="2AD2AC3E" w14:textId="77777777" w:rsidR="000F1682" w:rsidRDefault="000F1682" w:rsidP="00A11C5B">
            <w:pPr>
              <w:pStyle w:val="ListParagraph"/>
              <w:ind w:left="0"/>
              <w:rPr>
                <w:ins w:id="1054" w:author="Li, Leo Yiqi" w:date="2020-07-29T15:59:00Z"/>
                <w:rFonts w:cstheme="minorHAnsi"/>
              </w:rPr>
            </w:pPr>
          </w:p>
        </w:tc>
        <w:tc>
          <w:tcPr>
            <w:tcW w:w="1710" w:type="dxa"/>
            <w:tcPrChange w:id="1055" w:author="Li, Leo Yiqi" w:date="2020-07-29T16:00:00Z">
              <w:tcPr>
                <w:tcW w:w="1853" w:type="dxa"/>
                <w:gridSpan w:val="2"/>
              </w:tcPr>
            </w:tcPrChange>
          </w:tcPr>
          <w:p w14:paraId="6F26A348" w14:textId="4009D5FA" w:rsidR="000F1682" w:rsidRDefault="003B2E1F" w:rsidP="00A11C5B">
            <w:pPr>
              <w:pStyle w:val="ListParagraph"/>
              <w:ind w:left="0"/>
              <w:rPr>
                <w:ins w:id="1056" w:author="Li, Leo Yiqi" w:date="2020-07-29T15:59:00Z"/>
                <w:rFonts w:cstheme="minorHAnsi"/>
              </w:rPr>
            </w:pPr>
            <w:ins w:id="1057" w:author="Li, Leo Yiqi" w:date="2020-07-29T16:00:00Z">
              <w:del w:id="1058" w:author="Li, Yixin" w:date="2020-07-31T16:42:00Z">
                <w:r w:rsidDel="002857E9">
                  <w:rPr>
                    <w:rFonts w:cstheme="minorHAnsi"/>
                  </w:rPr>
                  <w:object w:dxaOrig="935" w:dyaOrig="605" w14:anchorId="56964B8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7.25pt;height:30pt" o:ole="">
                      <v:imagedata r:id="rId12" o:title=""/>
                    </v:shape>
                    <o:OLEObject Type="Embed" ProgID="Package" ShapeID="_x0000_i1025" DrawAspect="Icon" ObjectID="_1659338012" r:id="rId13"/>
                  </w:object>
                </w:r>
              </w:del>
            </w:ins>
            <w:ins w:id="1059" w:author="Li, Yixin" w:date="2020-07-31T16:43:00Z">
              <w:r w:rsidR="00481E55">
                <w:rPr>
                  <w:rFonts w:cstheme="minorHAnsi"/>
                </w:rPr>
                <w:object w:dxaOrig="1539" w:dyaOrig="997" w14:anchorId="5EDB73FF">
                  <v:shape id="_x0000_i1026" type="#_x0000_t75" style="width:78pt;height:49.5pt" o:ole="">
                    <v:imagedata r:id="rId14" o:title=""/>
                  </v:shape>
                  <o:OLEObject Type="Embed" ProgID="Package" ShapeID="_x0000_i1026" DrawAspect="Icon" ObjectID="_1659338013" r:id="rId15"/>
                </w:object>
              </w:r>
            </w:ins>
          </w:p>
        </w:tc>
        <w:tc>
          <w:tcPr>
            <w:tcW w:w="1681" w:type="dxa"/>
            <w:tcPrChange w:id="1060" w:author="Li, Leo Yiqi" w:date="2020-07-29T16:00:00Z">
              <w:tcPr>
                <w:tcW w:w="1681" w:type="dxa"/>
                <w:gridSpan w:val="2"/>
              </w:tcPr>
            </w:tcPrChange>
          </w:tcPr>
          <w:p w14:paraId="3852FC6A" w14:textId="77777777" w:rsidR="000F1682" w:rsidRDefault="000F1682" w:rsidP="00A11C5B">
            <w:pPr>
              <w:pStyle w:val="ListParagraph"/>
              <w:ind w:left="0"/>
              <w:rPr>
                <w:ins w:id="1061" w:author="Li, Leo Yiqi" w:date="2020-07-29T15:59:00Z"/>
                <w:rFonts w:cstheme="minorHAnsi"/>
              </w:rPr>
            </w:pPr>
          </w:p>
        </w:tc>
        <w:tc>
          <w:tcPr>
            <w:tcW w:w="1741" w:type="dxa"/>
            <w:tcPrChange w:id="1062" w:author="Li, Leo Yiqi" w:date="2020-07-29T16:00:00Z">
              <w:tcPr>
                <w:tcW w:w="1741" w:type="dxa"/>
                <w:gridSpan w:val="2"/>
              </w:tcPr>
            </w:tcPrChange>
          </w:tcPr>
          <w:p w14:paraId="62AA40B4" w14:textId="77777777" w:rsidR="000F1682" w:rsidRDefault="000F1682" w:rsidP="00A11C5B">
            <w:pPr>
              <w:pStyle w:val="ListParagraph"/>
              <w:ind w:left="0"/>
              <w:rPr>
                <w:ins w:id="1063" w:author="Li, Leo Yiqi" w:date="2020-07-29T15:59:00Z"/>
                <w:rFonts w:cstheme="minorHAnsi"/>
              </w:rPr>
            </w:pPr>
          </w:p>
        </w:tc>
      </w:tr>
    </w:tbl>
    <w:p w14:paraId="4C49DEE8" w14:textId="77777777" w:rsidR="00A11C5B" w:rsidDel="00FE6342" w:rsidRDefault="00A11C5B" w:rsidP="00A11C5B">
      <w:pPr>
        <w:pStyle w:val="ListParagraph"/>
        <w:rPr>
          <w:ins w:id="1064" w:author="Li, Leo Yiqi" w:date="2020-07-29T16:01:00Z"/>
          <w:del w:id="1065" w:author="Li, Yixin" w:date="2020-08-04T10:11:00Z"/>
          <w:rFonts w:cstheme="minorHAnsi"/>
        </w:rPr>
      </w:pPr>
    </w:p>
    <w:p w14:paraId="48F938A8" w14:textId="77777777" w:rsidR="00B45CC4" w:rsidRPr="00FE6342" w:rsidDel="00F157A2" w:rsidRDefault="00B45CC4">
      <w:pPr>
        <w:rPr>
          <w:ins w:id="1066" w:author="Li, Leo Yiqi" w:date="2020-07-29T16:02:00Z"/>
          <w:del w:id="1067" w:author="Li, Yixin" w:date="2020-08-04T10:11:00Z"/>
          <w:rFonts w:cstheme="minorHAnsi"/>
          <w:strike/>
          <w:rPrChange w:id="1068" w:author="Li, Yixin" w:date="2020-08-04T10:11:00Z">
            <w:rPr>
              <w:ins w:id="1069" w:author="Li, Leo Yiqi" w:date="2020-07-29T16:02:00Z"/>
              <w:del w:id="1070" w:author="Li, Yixin" w:date="2020-08-04T10:11:00Z"/>
              <w:rFonts w:cstheme="minorHAnsi"/>
            </w:rPr>
          </w:rPrChange>
        </w:rPr>
        <w:pPrChange w:id="1071" w:author="Li, Yixin" w:date="2020-08-04T10:11:00Z">
          <w:pPr>
            <w:pStyle w:val="ListParagraph"/>
            <w:numPr>
              <w:numId w:val="4"/>
            </w:numPr>
            <w:ind w:hanging="360"/>
          </w:pPr>
        </w:pPrChange>
      </w:pPr>
      <w:ins w:id="1072" w:author="Li, Leo Yiqi" w:date="2020-07-29T16:01:00Z">
        <w:del w:id="1073" w:author="Li, Yixin" w:date="2020-08-04T10:11:00Z">
          <w:r w:rsidRPr="00FE6342" w:rsidDel="00F157A2">
            <w:rPr>
              <w:rFonts w:cstheme="minorHAnsi"/>
              <w:strike/>
              <w:rPrChange w:id="1074" w:author="Li, Yixin" w:date="2020-08-04T10:11:00Z">
                <w:rPr>
                  <w:rFonts w:cstheme="minorHAnsi"/>
                </w:rPr>
              </w:rPrChange>
            </w:rPr>
            <w:delText>Restart N4T and N4B app server 1 respectively.</w:delText>
          </w:r>
        </w:del>
      </w:ins>
    </w:p>
    <w:p w14:paraId="1BFF5EB9" w14:textId="77777777" w:rsidR="00B45CC4" w:rsidRDefault="00B45CC4">
      <w:pPr>
        <w:rPr>
          <w:ins w:id="1075" w:author="Li, Leo Yiqi" w:date="2020-07-29T16:02:00Z"/>
        </w:rPr>
        <w:pPrChange w:id="1076" w:author="Li, Yixin" w:date="2020-08-04T10:11:00Z">
          <w:pPr>
            <w:pStyle w:val="ListParagraph"/>
            <w:numPr>
              <w:numId w:val="4"/>
            </w:numPr>
            <w:ind w:hanging="360"/>
          </w:pPr>
        </w:pPrChange>
      </w:pPr>
    </w:p>
    <w:p w14:paraId="2EE1A2F2" w14:textId="77777777" w:rsidR="00B45CC4" w:rsidRDefault="00B45CC4" w:rsidP="00B45CC4">
      <w:pPr>
        <w:pStyle w:val="ListParagraph"/>
        <w:numPr>
          <w:ilvl w:val="0"/>
          <w:numId w:val="4"/>
        </w:numPr>
        <w:rPr>
          <w:moveTo w:id="1077" w:author="Li, Leo Yiqi" w:date="2020-07-29T16:02:00Z"/>
          <w:rFonts w:cstheme="minorHAnsi"/>
        </w:rPr>
      </w:pPr>
      <w:ins w:id="1078" w:author="Li, Leo Yiqi" w:date="2020-07-29T16:02:00Z">
        <w:r>
          <w:rPr>
            <w:rFonts w:cstheme="minorHAnsi"/>
          </w:rPr>
          <w:t xml:space="preserve">Login to N4T and N4B app server 1 respectively, and </w:t>
        </w:r>
      </w:ins>
      <w:moveToRangeStart w:id="1079" w:author="Li, Leo Yiqi" w:date="2020-07-29T16:02:00Z" w:name="move46930960"/>
      <w:moveTo w:id="1080" w:author="Li, Leo Yiqi" w:date="2020-07-29T16:02:00Z">
        <w:r w:rsidRPr="00B45CC4">
          <w:rPr>
            <w:rFonts w:cstheme="minorHAnsi"/>
            <w:b/>
            <w:bCs/>
            <w:rPrChange w:id="1081" w:author="Li, Leo Yiqi" w:date="2020-07-29T16:03:00Z">
              <w:rPr>
                <w:rFonts w:cstheme="minorHAnsi"/>
              </w:rPr>
            </w:rPrChange>
          </w:rPr>
          <w:t xml:space="preserve">Broadcast </w:t>
        </w:r>
      </w:moveTo>
      <w:ins w:id="1082" w:author="Li, Leo Yiqi" w:date="2020-07-29T16:02:00Z">
        <w:r w:rsidRPr="00B45CC4">
          <w:rPr>
            <w:rFonts w:cstheme="minorHAnsi"/>
            <w:b/>
            <w:bCs/>
            <w:rPrChange w:id="1083" w:author="Li, Leo Yiqi" w:date="2020-07-29T16:03:00Z">
              <w:rPr>
                <w:rFonts w:cstheme="minorHAnsi"/>
              </w:rPr>
            </w:rPrChange>
          </w:rPr>
          <w:t>G</w:t>
        </w:r>
      </w:ins>
      <w:moveTo w:id="1084" w:author="Li, Leo Yiqi" w:date="2020-07-29T16:02:00Z">
        <w:del w:id="1085" w:author="Li, Leo Yiqi" w:date="2020-07-29T16:02:00Z">
          <w:r w:rsidRPr="00B45CC4" w:rsidDel="00B45CC4">
            <w:rPr>
              <w:rFonts w:cstheme="minorHAnsi"/>
              <w:b/>
              <w:bCs/>
              <w:rPrChange w:id="1086" w:author="Li, Leo Yiqi" w:date="2020-07-29T16:03:00Z">
                <w:rPr>
                  <w:rFonts w:cstheme="minorHAnsi"/>
                </w:rPr>
              </w:rPrChange>
            </w:rPr>
            <w:delText>g</w:delText>
          </w:r>
        </w:del>
        <w:r w:rsidRPr="00B45CC4">
          <w:rPr>
            <w:rFonts w:cstheme="minorHAnsi"/>
            <w:b/>
            <w:bCs/>
            <w:rPrChange w:id="1087" w:author="Li, Leo Yiqi" w:date="2020-07-29T16:03:00Z">
              <w:rPr>
                <w:rFonts w:cstheme="minorHAnsi"/>
              </w:rPr>
            </w:rPrChange>
          </w:rPr>
          <w:t xml:space="preserve">roup </w:t>
        </w:r>
      </w:moveTo>
      <w:ins w:id="1088" w:author="Li, Leo Yiqi" w:date="2020-07-29T16:02:00Z">
        <w:r w:rsidRPr="00B45CC4">
          <w:rPr>
            <w:rFonts w:cstheme="minorHAnsi"/>
            <w:b/>
            <w:bCs/>
            <w:rPrChange w:id="1089" w:author="Li, Leo Yiqi" w:date="2020-07-29T16:03:00Z">
              <w:rPr>
                <w:rFonts w:cstheme="minorHAnsi"/>
              </w:rPr>
            </w:rPrChange>
          </w:rPr>
          <w:t>U</w:t>
        </w:r>
      </w:ins>
      <w:moveTo w:id="1090" w:author="Li, Leo Yiqi" w:date="2020-07-29T16:02:00Z">
        <w:del w:id="1091" w:author="Li, Leo Yiqi" w:date="2020-07-29T16:02:00Z">
          <w:r w:rsidRPr="00B45CC4" w:rsidDel="00B45CC4">
            <w:rPr>
              <w:rFonts w:cstheme="minorHAnsi"/>
              <w:b/>
              <w:bCs/>
              <w:rPrChange w:id="1092" w:author="Li, Leo Yiqi" w:date="2020-07-29T16:03:00Z">
                <w:rPr>
                  <w:rFonts w:cstheme="minorHAnsi"/>
                </w:rPr>
              </w:rPrChange>
            </w:rPr>
            <w:delText>u</w:delText>
          </w:r>
        </w:del>
        <w:r w:rsidRPr="00B45CC4">
          <w:rPr>
            <w:rFonts w:cstheme="minorHAnsi"/>
            <w:b/>
            <w:bCs/>
            <w:rPrChange w:id="1093" w:author="Li, Leo Yiqi" w:date="2020-07-29T16:03:00Z">
              <w:rPr>
                <w:rFonts w:cstheme="minorHAnsi"/>
              </w:rPr>
            </w:rPrChange>
          </w:rPr>
          <w:t>pdate</w:t>
        </w:r>
      </w:moveTo>
      <w:ins w:id="1094" w:author="Li, Leo Yiqi" w:date="2020-07-29T16:02:00Z">
        <w:r>
          <w:rPr>
            <w:rFonts w:cstheme="minorHAnsi"/>
          </w:rPr>
          <w:t xml:space="preserve"> as below</w:t>
        </w:r>
      </w:ins>
      <w:ins w:id="1095" w:author="Li, Leo Yiqi" w:date="2020-07-29T16:03:00Z">
        <w:r>
          <w:rPr>
            <w:rFonts w:cstheme="minorHAnsi"/>
          </w:rPr>
          <w:t>.</w:t>
        </w:r>
      </w:ins>
    </w:p>
    <w:p w14:paraId="2134D92F" w14:textId="77777777" w:rsidR="00B45CC4" w:rsidRDefault="00B45CC4" w:rsidP="00B45CC4">
      <w:pPr>
        <w:pStyle w:val="ListParagraph"/>
        <w:rPr>
          <w:moveTo w:id="1096" w:author="Li, Leo Yiqi" w:date="2020-07-29T16:02:00Z"/>
          <w:rFonts w:cstheme="minorHAnsi"/>
        </w:rPr>
      </w:pPr>
      <w:moveTo w:id="1097" w:author="Li, Leo Yiqi" w:date="2020-07-29T16:02:00Z">
        <w:r>
          <w:rPr>
            <w:noProof/>
          </w:rPr>
          <w:lastRenderedPageBreak/>
          <w:drawing>
            <wp:inline distT="0" distB="0" distL="0" distR="0" wp14:anchorId="23FDD933" wp14:editId="5C825204">
              <wp:extent cx="3181741" cy="914400"/>
              <wp:effectExtent l="19050" t="19050" r="19050" b="1905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95492" cy="918352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</w:p>
    <w:p w14:paraId="037CAD8E" w14:textId="77777777" w:rsidR="00B45CC4" w:rsidRDefault="00B45CC4" w:rsidP="00B45CC4">
      <w:pPr>
        <w:pStyle w:val="ListParagraph"/>
        <w:rPr>
          <w:ins w:id="1098" w:author="Li, Leo Yiqi" w:date="2020-07-29T16:13:00Z"/>
          <w:rFonts w:cstheme="minorHAnsi"/>
        </w:rPr>
      </w:pPr>
      <w:moveTo w:id="1099" w:author="Li, Leo Yiqi" w:date="2020-07-29T16:02:00Z">
        <w:r>
          <w:rPr>
            <w:noProof/>
          </w:rPr>
          <w:drawing>
            <wp:inline distT="0" distB="0" distL="0" distR="0" wp14:anchorId="0E915127" wp14:editId="77E2F5A5">
              <wp:extent cx="3913398" cy="1092347"/>
              <wp:effectExtent l="19050" t="19050" r="11430" b="12700"/>
              <wp:docPr id="12" name="Picture 6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7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>
                        <a:extLst>
                          <a:ext uri="{FF2B5EF4-FFF2-40B4-BE49-F238E27FC236}">
                            <a16:creationId xmlns:a16="http://schemas.microsoft.com/office/drawing/2014/main" id="{00000000-0008-0000-0500-000007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7873" cy="1104761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</w:p>
    <w:p w14:paraId="611ACD04" w14:textId="77777777" w:rsidR="00D047CB" w:rsidRDefault="00D047CB" w:rsidP="00B45CC4">
      <w:pPr>
        <w:pStyle w:val="ListParagraph"/>
        <w:rPr>
          <w:ins w:id="1100" w:author="Li, Leo Yiqi" w:date="2020-07-29T16:13:00Z"/>
          <w:rFonts w:cstheme="minorHAnsi"/>
        </w:rPr>
      </w:pPr>
    </w:p>
    <w:p w14:paraId="5C3807A4" w14:textId="77777777" w:rsidR="00D047CB" w:rsidDel="00AF2363" w:rsidRDefault="00D047CB">
      <w:pPr>
        <w:pStyle w:val="ListParagraph"/>
        <w:numPr>
          <w:ilvl w:val="0"/>
          <w:numId w:val="4"/>
        </w:numPr>
        <w:rPr>
          <w:del w:id="1101" w:author="Li, Yixin" w:date="2020-07-31T16:40:00Z"/>
          <w:moveTo w:id="1102" w:author="Li, Leo Yiqi" w:date="2020-07-29T16:02:00Z"/>
          <w:rFonts w:cstheme="minorHAnsi"/>
        </w:rPr>
        <w:pPrChange w:id="1103" w:author="Li, Leo Yiqi" w:date="2020-07-29T16:14:00Z">
          <w:pPr>
            <w:pStyle w:val="ListParagraph"/>
          </w:pPr>
        </w:pPrChange>
      </w:pPr>
      <w:ins w:id="1104" w:author="Li, Leo Yiqi" w:date="2020-07-29T16:14:00Z">
        <w:del w:id="1105" w:author="Li, Yixin" w:date="2020-07-31T16:40:00Z">
          <w:r w:rsidDel="00AF2363">
            <w:rPr>
              <w:rFonts w:cstheme="minorHAnsi"/>
            </w:rPr>
            <w:delText>Relaunch the jobs that we marked down on step #2.</w:delText>
          </w:r>
        </w:del>
      </w:ins>
    </w:p>
    <w:p w14:paraId="6C89FBB6" w14:textId="77777777" w:rsidR="00B45CC4" w:rsidDel="00965147" w:rsidRDefault="00B45CC4" w:rsidP="00B45CC4">
      <w:pPr>
        <w:pStyle w:val="ListParagraph"/>
        <w:rPr>
          <w:del w:id="1106" w:author="Li, Leo Yiqi" w:date="2020-07-29T16:13:00Z"/>
          <w:moveTo w:id="1107" w:author="Li, Leo Yiqi" w:date="2020-07-29T16:02:00Z"/>
          <w:rFonts w:cstheme="minorHAnsi"/>
        </w:rPr>
      </w:pPr>
    </w:p>
    <w:moveToRangeEnd w:id="1079"/>
    <w:p w14:paraId="048A6CDB" w14:textId="77777777" w:rsidR="008979C8" w:rsidRPr="00E56F7F" w:rsidDel="00965147" w:rsidRDefault="008979C8" w:rsidP="00E56F7F">
      <w:pPr>
        <w:rPr>
          <w:ins w:id="1108" w:author="Leo Yiqi" w:date="2020-07-29T15:10:00Z"/>
          <w:del w:id="1109" w:author="Li, Leo Yiqi" w:date="2020-07-29T16:13:00Z"/>
          <w:rFonts w:cstheme="minorHAnsi"/>
        </w:rPr>
      </w:pPr>
    </w:p>
    <w:p w14:paraId="4D7ECB39" w14:textId="77777777" w:rsidR="00B45CC4" w:rsidRPr="00660D16" w:rsidDel="00B45CC4" w:rsidRDefault="00E56F7F">
      <w:pPr>
        <w:ind w:left="720"/>
        <w:rPr>
          <w:del w:id="1110" w:author="Li, Leo Yiqi" w:date="2020-07-29T16:08:00Z"/>
          <w:rFonts w:cstheme="minorHAnsi"/>
        </w:rPr>
        <w:pPrChange w:id="1111" w:author="Li, Leo Yiqi" w:date="2020-07-29T16:06:00Z">
          <w:pPr>
            <w:pStyle w:val="ListParagraph"/>
            <w:numPr>
              <w:numId w:val="4"/>
            </w:numPr>
            <w:ind w:hanging="360"/>
          </w:pPr>
        </w:pPrChange>
      </w:pPr>
      <w:del w:id="1112" w:author="Li, Leo Yiqi" w:date="2020-07-29T16:05:00Z">
        <w:r w:rsidRPr="00E56F7F" w:rsidDel="00B45CC4">
          <w:rPr>
            <w:rFonts w:cstheme="minorHAnsi"/>
          </w:rPr>
          <w:delText xml:space="preserve">As we need to update back the job groups after upgrade, it is suggested to record down the background job assignment in previous version. </w:delText>
        </w:r>
      </w:del>
    </w:p>
    <w:p w14:paraId="1447365B" w14:textId="77777777" w:rsidR="00E56F7F" w:rsidRPr="00E56F7F" w:rsidDel="00B45CC4" w:rsidRDefault="00776CA9" w:rsidP="00E56F7F">
      <w:pPr>
        <w:pStyle w:val="ListParagraph"/>
        <w:numPr>
          <w:ilvl w:val="0"/>
          <w:numId w:val="5"/>
        </w:numPr>
        <w:rPr>
          <w:del w:id="1113" w:author="Li, Leo Yiqi" w:date="2020-07-29T16:05:00Z"/>
          <w:rFonts w:cstheme="minorHAnsi"/>
        </w:rPr>
      </w:pPr>
      <w:del w:id="1114" w:author="Li, Leo Yiqi" w:date="2020-07-29T16:05:00Z">
        <w:r w:rsidDel="00B45CC4">
          <w:rPr>
            <w:rFonts w:cstheme="minorHAnsi"/>
          </w:rPr>
          <w:delText>C</w:delText>
        </w:r>
        <w:r w:rsidRPr="00E56F7F" w:rsidDel="00B45CC4">
          <w:rPr>
            <w:rFonts w:cstheme="minorHAnsi"/>
          </w:rPr>
          <w:delText>ustomized jobs</w:delText>
        </w:r>
        <w:r w:rsidDel="00B45CC4">
          <w:rPr>
            <w:rFonts w:cstheme="minorHAnsi"/>
          </w:rPr>
          <w:delText>: run</w:delText>
        </w:r>
        <w:r w:rsidR="00E56F7F" w:rsidRPr="00E56F7F" w:rsidDel="00B45CC4">
          <w:rPr>
            <w:rFonts w:cstheme="minorHAnsi"/>
          </w:rPr>
          <w:delText xml:space="preserve"> below script to get all customized jobs</w:delText>
        </w:r>
        <w:r w:rsidR="002A3C3A" w:rsidDel="00B45CC4">
          <w:rPr>
            <w:rFonts w:cstheme="minorHAnsi"/>
          </w:rPr>
          <w:delText xml:space="preserve"> </w:delText>
        </w:r>
        <w:r w:rsidR="00E56F7F" w:rsidRPr="00E56F7F" w:rsidDel="00B45CC4">
          <w:rPr>
            <w:rFonts w:cstheme="minorHAnsi"/>
          </w:rPr>
          <w:delText xml:space="preserve">(groovy/edi/reporting/snx) job group assignment in previous version N4. And extract the result </w:delText>
        </w:r>
        <w:r w:rsidR="004B634C" w:rsidDel="00B45CC4">
          <w:rPr>
            <w:rFonts w:cstheme="minorHAnsi" w:hint="eastAsia"/>
          </w:rPr>
          <w:delText>as</w:delText>
        </w:r>
        <w:r w:rsidR="004B634C" w:rsidDel="00B45CC4">
          <w:rPr>
            <w:rFonts w:cstheme="minorHAnsi"/>
          </w:rPr>
          <w:delText xml:space="preserve"> an</w:delText>
        </w:r>
        <w:r w:rsidR="00E56F7F" w:rsidRPr="00E56F7F" w:rsidDel="00B45CC4">
          <w:rPr>
            <w:rFonts w:cstheme="minorHAnsi"/>
          </w:rPr>
          <w:delText xml:space="preserve"> </w:delText>
        </w:r>
        <w:r w:rsidR="002A3C3A" w:rsidDel="00B45CC4">
          <w:rPr>
            <w:rFonts w:cstheme="minorHAnsi"/>
          </w:rPr>
          <w:delText>E</w:delText>
        </w:r>
        <w:r w:rsidR="00E56F7F" w:rsidRPr="00E56F7F" w:rsidDel="00B45CC4">
          <w:rPr>
            <w:rFonts w:cstheme="minorHAnsi"/>
          </w:rPr>
          <w:delText>xcel</w:delText>
        </w:r>
        <w:r w:rsidR="002A3C3A" w:rsidDel="00B45CC4">
          <w:rPr>
            <w:rFonts w:cstheme="minorHAnsi"/>
          </w:rPr>
          <w:delText>.</w:delText>
        </w:r>
      </w:del>
    </w:p>
    <w:p w14:paraId="0AFD0313" w14:textId="77777777" w:rsidR="00E56F7F" w:rsidDel="00B45CC4" w:rsidRDefault="00E56F7F" w:rsidP="002A3C3A">
      <w:pPr>
        <w:ind w:left="720" w:firstLine="720"/>
        <w:rPr>
          <w:del w:id="1115" w:author="Li, Leo Yiqi" w:date="2020-07-29T16:05:00Z"/>
          <w:rFonts w:cstheme="minorHAnsi"/>
          <w:b/>
          <w:bCs/>
        </w:rPr>
      </w:pPr>
      <w:del w:id="1116" w:author="Li, Leo Yiqi" w:date="2020-07-29T16:05:00Z">
        <w:r w:rsidRPr="00E56F7F" w:rsidDel="00B45CC4">
          <w:rPr>
            <w:rFonts w:cstheme="minorHAnsi"/>
            <w:b/>
            <w:bCs/>
          </w:rPr>
          <w:delText>select fjd.id, fjd.gkey, fjg.jobgrp_name from frm_job_definition fjd, frm_job_group fjg where fjd.job_group_gkey = fjg.jobgrp_gkey;</w:delText>
        </w:r>
      </w:del>
    </w:p>
    <w:p w14:paraId="276BA45B" w14:textId="77777777" w:rsidR="00C035FF" w:rsidRPr="00E56F7F" w:rsidDel="00445738" w:rsidRDefault="004B634C" w:rsidP="00E56F7F">
      <w:pPr>
        <w:rPr>
          <w:del w:id="1117" w:author="Li, Leo Yiqi" w:date="2020-07-29T16:09:00Z"/>
          <w:rFonts w:cstheme="minorHAnsi"/>
          <w:b/>
          <w:bCs/>
        </w:rPr>
      </w:pPr>
      <w:del w:id="1118" w:author="Li, Leo Yiqi" w:date="2020-07-29T16:05:00Z">
        <w:r w:rsidDel="00B45CC4">
          <w:rPr>
            <w:rFonts w:cstheme="minorHAnsi"/>
            <w:b/>
            <w:bCs/>
          </w:rPr>
          <w:tab/>
        </w:r>
        <w:r w:rsidDel="00B45CC4">
          <w:rPr>
            <w:rFonts w:cstheme="minorHAnsi"/>
            <w:b/>
            <w:bCs/>
          </w:rPr>
          <w:tab/>
        </w:r>
      </w:del>
    </w:p>
    <w:tbl>
      <w:tblPr>
        <w:tblW w:w="8796" w:type="dxa"/>
        <w:tblInd w:w="810" w:type="dxa"/>
        <w:tblLook w:val="04A0" w:firstRow="1" w:lastRow="0" w:firstColumn="1" w:lastColumn="0" w:noHBand="0" w:noVBand="1"/>
        <w:tblPrChange w:id="1119" w:author="Li, Leo Yiqi" w:date="2020-07-29T16:07:00Z">
          <w:tblPr>
            <w:tblW w:w="8796" w:type="dxa"/>
            <w:tblLook w:val="04A0" w:firstRow="1" w:lastRow="0" w:firstColumn="1" w:lastColumn="0" w:noHBand="0" w:noVBand="1"/>
          </w:tblPr>
        </w:tblPrChange>
      </w:tblPr>
      <w:tblGrid>
        <w:gridCol w:w="8796"/>
        <w:tblGridChange w:id="1120">
          <w:tblGrid>
            <w:gridCol w:w="8796"/>
          </w:tblGrid>
        </w:tblGridChange>
      </w:tblGrid>
      <w:tr w:rsidR="00E56F7F" w:rsidRPr="00E56F7F" w:rsidDel="00445738" w14:paraId="4FC31538" w14:textId="77777777" w:rsidTr="00B45CC4">
        <w:trPr>
          <w:trHeight w:val="300"/>
          <w:del w:id="1121" w:author="Li, Leo Yiqi" w:date="2020-07-29T16:09:00Z"/>
          <w:trPrChange w:id="1122" w:author="Li, Leo Yiqi" w:date="2020-07-29T16:07:00Z">
            <w:trPr>
              <w:trHeight w:val="300"/>
            </w:trPr>
          </w:trPrChange>
        </w:trPr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  <w:tcPrChange w:id="1123" w:author="Li, Leo Yiqi" w:date="2020-07-29T16:07:00Z">
              <w:tcPr>
                <w:tcW w:w="879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678CF03A" w14:textId="77777777" w:rsidR="00E56F7F" w:rsidRPr="00B45CC4" w:rsidDel="00B45CC4" w:rsidRDefault="00776CA9">
            <w:pPr>
              <w:rPr>
                <w:del w:id="1124" w:author="Li, Leo Yiqi" w:date="2020-07-29T16:07:00Z"/>
                <w:rFonts w:cstheme="minorHAnsi"/>
                <w:rPrChange w:id="1125" w:author="Li, Leo Yiqi" w:date="2020-07-29T16:07:00Z">
                  <w:rPr>
                    <w:del w:id="1126" w:author="Li, Leo Yiqi" w:date="2020-07-29T16:07:00Z"/>
                  </w:rPr>
                </w:rPrChange>
              </w:rPr>
              <w:pPrChange w:id="1127" w:author="Li, Leo Yiqi" w:date="2020-07-29T16:07:00Z">
                <w:pPr>
                  <w:pStyle w:val="ListParagraph"/>
                  <w:numPr>
                    <w:numId w:val="5"/>
                  </w:numPr>
                  <w:ind w:left="1080" w:hanging="360"/>
                </w:pPr>
              </w:pPrChange>
            </w:pPr>
            <w:del w:id="1128" w:author="Li, Leo Yiqi" w:date="2020-07-29T16:07:00Z">
              <w:r w:rsidRPr="00660D16" w:rsidDel="00B45CC4">
                <w:rPr>
                  <w:rFonts w:cstheme="minorHAnsi"/>
                </w:rPr>
                <w:delText xml:space="preserve">Default jobs: </w:delText>
              </w:r>
            </w:del>
            <w:del w:id="1129" w:author="Li, Leo Yiqi" w:date="2020-07-29T16:05:00Z">
              <w:r w:rsidRPr="00660D16" w:rsidDel="00B45CC4">
                <w:rPr>
                  <w:rFonts w:cstheme="minorHAnsi"/>
                </w:rPr>
                <w:delText xml:space="preserve">run </w:delText>
              </w:r>
              <w:r w:rsidR="00E56F7F" w:rsidRPr="00660D16" w:rsidDel="00B45CC4">
                <w:rPr>
                  <w:rFonts w:cstheme="minorHAnsi"/>
                </w:rPr>
                <w:delText xml:space="preserve">below script to get the default job groups, when relaunch default jobs, you could reference it </w:delText>
              </w:r>
            </w:del>
          </w:p>
          <w:p w14:paraId="24E8D19D" w14:textId="77777777" w:rsidR="00023083" w:rsidDel="00B45CC4" w:rsidRDefault="00023083">
            <w:pPr>
              <w:rPr>
                <w:del w:id="1130" w:author="Li, Leo Yiqi" w:date="2020-07-29T16:07:00Z"/>
                <w:b/>
                <w:bCs/>
              </w:rPr>
              <w:pPrChange w:id="1131" w:author="Li, Leo Yiqi" w:date="2020-07-29T16:07:00Z">
                <w:pPr>
                  <w:pStyle w:val="ListParagraph"/>
                  <w:ind w:left="1080"/>
                </w:pPr>
              </w:pPrChange>
            </w:pPr>
            <w:del w:id="1132" w:author="Li, Leo Yiqi" w:date="2020-07-29T16:06:00Z">
              <w:r w:rsidRPr="00023083" w:rsidDel="00B45CC4">
                <w:rPr>
                  <w:b/>
                  <w:bCs/>
                </w:rPr>
                <w:delText>select job_name,sched_name from QRTZ_JOB_DETAILS where job_group = 'DEFAULT' order by sched_name;</w:delText>
              </w:r>
            </w:del>
          </w:p>
          <w:p w14:paraId="12BE4722" w14:textId="77777777" w:rsidR="004B634C" w:rsidDel="00B45CC4" w:rsidRDefault="004B634C">
            <w:pPr>
              <w:rPr>
                <w:del w:id="1133" w:author="Li, Leo Yiqi" w:date="2020-07-29T16:07:00Z"/>
                <w:b/>
                <w:bCs/>
              </w:rPr>
              <w:pPrChange w:id="1134" w:author="Li, Leo Yiqi" w:date="2020-07-29T16:07:00Z">
                <w:pPr>
                  <w:pStyle w:val="ListParagraph"/>
                  <w:ind w:left="1080"/>
                </w:pPr>
              </w:pPrChange>
            </w:pPr>
          </w:p>
          <w:p w14:paraId="28BBA7B0" w14:textId="77777777" w:rsidR="004B634C" w:rsidDel="00445738" w:rsidRDefault="004B634C">
            <w:pPr>
              <w:rPr>
                <w:del w:id="1135" w:author="Li, Leo Yiqi" w:date="2020-07-29T16:09:00Z"/>
                <w:b/>
                <w:bCs/>
              </w:rPr>
              <w:pPrChange w:id="1136" w:author="Li, Leo Yiqi" w:date="2020-07-29T16:07:00Z">
                <w:pPr>
                  <w:pStyle w:val="ListParagraph"/>
                  <w:ind w:left="1080"/>
                </w:pPr>
              </w:pPrChange>
            </w:pPr>
            <w:del w:id="1137" w:author="Li, Leo Yiqi" w:date="2020-07-29T16:09:00Z">
              <w:r w:rsidDel="00445738">
                <w:rPr>
                  <w:b/>
                  <w:bCs/>
                </w:rPr>
                <w:delText>N4T:</w:delText>
              </w:r>
            </w:del>
          </w:p>
          <w:p w14:paraId="421CD797" w14:textId="77777777" w:rsidR="00023083" w:rsidRPr="00B45CC4" w:rsidDel="00445738" w:rsidRDefault="00023083">
            <w:pPr>
              <w:rPr>
                <w:del w:id="1138" w:author="Li, Leo Yiqi" w:date="2020-07-29T16:09:00Z"/>
                <w:rFonts w:cstheme="minorHAnsi"/>
                <w:b/>
                <w:bCs/>
                <w:rPrChange w:id="1139" w:author="Li, Leo Yiqi" w:date="2020-07-29T16:07:00Z">
                  <w:rPr>
                    <w:del w:id="1140" w:author="Li, Leo Yiqi" w:date="2020-07-29T16:09:00Z"/>
                    <w:rFonts w:cstheme="minorHAnsi"/>
                  </w:rPr>
                </w:rPrChange>
              </w:rPr>
              <w:pPrChange w:id="1141" w:author="Li, Leo Yiqi" w:date="2020-07-29T16:07:00Z">
                <w:pPr>
                  <w:pStyle w:val="ListParagraph"/>
                  <w:ind w:left="1080"/>
                </w:pPr>
              </w:pPrChange>
            </w:pPr>
            <w:del w:id="1142" w:author="Li, Leo Yiqi" w:date="2020-07-29T16:09:00Z">
              <w:r w:rsidDel="00445738">
                <w:rPr>
                  <w:noProof/>
                </w:rPr>
                <w:drawing>
                  <wp:inline distT="0" distB="0" distL="0" distR="0" wp14:anchorId="58F6A8C9" wp14:editId="09B60BF4">
                    <wp:extent cx="3086100" cy="1798970"/>
                    <wp:effectExtent l="19050" t="19050" r="19050" b="10795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90711" cy="180165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14:paraId="67878EB9" w14:textId="77777777" w:rsidR="004B634C" w:rsidRPr="009849C0" w:rsidDel="00445738" w:rsidRDefault="004B634C">
            <w:pPr>
              <w:rPr>
                <w:del w:id="1143" w:author="Li, Leo Yiqi" w:date="2020-07-29T16:09:00Z"/>
                <w:rFonts w:cstheme="minorHAnsi"/>
                <w:b/>
                <w:bCs/>
                <w:rPrChange w:id="1144" w:author="Li, Leo Yiqi" w:date="2020-07-29T16:08:00Z">
                  <w:rPr>
                    <w:del w:id="1145" w:author="Li, Leo Yiqi" w:date="2020-07-29T16:09:00Z"/>
                  </w:rPr>
                </w:rPrChange>
              </w:rPr>
              <w:pPrChange w:id="1146" w:author="Li, Leo Yiqi" w:date="2020-07-29T16:08:00Z">
                <w:pPr>
                  <w:pStyle w:val="ListParagraph"/>
                  <w:ind w:left="1080"/>
                </w:pPr>
              </w:pPrChange>
            </w:pPr>
          </w:p>
          <w:p w14:paraId="567B4B5D" w14:textId="77777777" w:rsidR="004B634C" w:rsidRPr="00B45CC4" w:rsidDel="00445738" w:rsidRDefault="004B634C">
            <w:pPr>
              <w:rPr>
                <w:del w:id="1147" w:author="Li, Leo Yiqi" w:date="2020-07-29T16:09:00Z"/>
                <w:rFonts w:cstheme="minorHAnsi"/>
                <w:b/>
                <w:bCs/>
                <w:rPrChange w:id="1148" w:author="Li, Leo Yiqi" w:date="2020-07-29T16:07:00Z">
                  <w:rPr>
                    <w:del w:id="1149" w:author="Li, Leo Yiqi" w:date="2020-07-29T16:09:00Z"/>
                  </w:rPr>
                </w:rPrChange>
              </w:rPr>
              <w:pPrChange w:id="1150" w:author="Li, Leo Yiqi" w:date="2020-07-29T16:07:00Z">
                <w:pPr>
                  <w:pStyle w:val="ListParagraph"/>
                  <w:ind w:left="1080"/>
                </w:pPr>
              </w:pPrChange>
            </w:pPr>
            <w:del w:id="1151" w:author="Li, Leo Yiqi" w:date="2020-07-29T16:09:00Z">
              <w:r w:rsidRPr="00B45CC4" w:rsidDel="00445738">
                <w:rPr>
                  <w:rFonts w:cstheme="minorHAnsi"/>
                  <w:b/>
                  <w:bCs/>
                  <w:rPrChange w:id="1152" w:author="Li, Leo Yiqi" w:date="2020-07-29T16:07:00Z">
                    <w:rPr/>
                  </w:rPrChange>
                </w:rPr>
                <w:delText>N4B:</w:delText>
              </w:r>
            </w:del>
          </w:p>
          <w:p w14:paraId="530707CD" w14:textId="77777777" w:rsidR="004B634C" w:rsidRPr="00B45CC4" w:rsidDel="00445738" w:rsidRDefault="004B634C">
            <w:pPr>
              <w:rPr>
                <w:del w:id="1153" w:author="Li, Leo Yiqi" w:date="2020-07-29T16:09:00Z"/>
                <w:rFonts w:cstheme="minorHAnsi"/>
                <w:b/>
                <w:bCs/>
                <w:rPrChange w:id="1154" w:author="Li, Leo Yiqi" w:date="2020-07-29T16:07:00Z">
                  <w:rPr>
                    <w:del w:id="1155" w:author="Li, Leo Yiqi" w:date="2020-07-29T16:09:00Z"/>
                    <w:rFonts w:cstheme="minorHAnsi"/>
                  </w:rPr>
                </w:rPrChange>
              </w:rPr>
              <w:pPrChange w:id="1156" w:author="Li, Leo Yiqi" w:date="2020-07-29T16:07:00Z">
                <w:pPr>
                  <w:pStyle w:val="ListParagraph"/>
                  <w:ind w:left="1080"/>
                </w:pPr>
              </w:pPrChange>
            </w:pPr>
            <w:del w:id="1157" w:author="Li, Leo Yiqi" w:date="2020-07-29T16:09:00Z">
              <w:r w:rsidDel="00445738">
                <w:rPr>
                  <w:noProof/>
                </w:rPr>
                <w:drawing>
                  <wp:inline distT="0" distB="0" distL="0" distR="0" wp14:anchorId="27F53675" wp14:editId="0536DD6E">
                    <wp:extent cx="2219048" cy="600000"/>
                    <wp:effectExtent l="19050" t="19050" r="10160" b="1016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19048" cy="600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023083" w:rsidRPr="00E56F7F" w:rsidDel="00B45CC4" w14:paraId="6BA5F47E" w14:textId="77777777" w:rsidTr="00B45CC4">
        <w:trPr>
          <w:trHeight w:val="300"/>
          <w:del w:id="1158" w:author="Li, Leo Yiqi" w:date="2020-07-29T16:04:00Z"/>
          <w:trPrChange w:id="1159" w:author="Li, Leo Yiqi" w:date="2020-07-29T16:07:00Z">
            <w:trPr>
              <w:trHeight w:val="300"/>
            </w:trPr>
          </w:trPrChange>
        </w:trPr>
        <w:tc>
          <w:tcPr>
            <w:tcW w:w="87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tcPrChange w:id="1160" w:author="Li, Leo Yiqi" w:date="2020-07-29T16:07:00Z">
              <w:tcPr>
                <w:tcW w:w="879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noWrap/>
                <w:vAlign w:val="bottom"/>
              </w:tcPr>
            </w:tcPrChange>
          </w:tcPr>
          <w:p w14:paraId="0A11E5B5" w14:textId="77777777" w:rsidR="00023083" w:rsidRPr="00023083" w:rsidDel="00B45CC4" w:rsidRDefault="00023083" w:rsidP="00023083">
            <w:pPr>
              <w:rPr>
                <w:del w:id="1161" w:author="Li, Leo Yiqi" w:date="2020-07-29T16:04:00Z"/>
                <w:rFonts w:cstheme="minorHAnsi"/>
              </w:rPr>
            </w:pPr>
          </w:p>
        </w:tc>
      </w:tr>
    </w:tbl>
    <w:p w14:paraId="58A17843" w14:textId="77777777" w:rsidR="00E56F7F" w:rsidRPr="00E56F7F" w:rsidDel="00B45CC4" w:rsidRDefault="00E56F7F" w:rsidP="00E56F7F">
      <w:pPr>
        <w:pStyle w:val="ListParagraph"/>
        <w:numPr>
          <w:ilvl w:val="0"/>
          <w:numId w:val="4"/>
        </w:numPr>
        <w:rPr>
          <w:del w:id="1162" w:author="Li, Leo Yiqi" w:date="2020-07-29T16:04:00Z"/>
          <w:rFonts w:cstheme="minorHAnsi"/>
        </w:rPr>
      </w:pPr>
      <w:del w:id="1163" w:author="Li, Leo Yiqi" w:date="2020-07-29T16:04:00Z">
        <w:r w:rsidRPr="00E56F7F" w:rsidDel="00B45CC4">
          <w:rPr>
            <w:rFonts w:cstheme="minorHAnsi"/>
          </w:rPr>
          <w:delText>Execute below SQL to update the job group as blank in frm_job_definition</w:delText>
        </w:r>
      </w:del>
    </w:p>
    <w:p w14:paraId="458F9129" w14:textId="77777777" w:rsidR="00E56F7F" w:rsidRPr="00E56F7F" w:rsidDel="00B45CC4" w:rsidRDefault="00E56F7F" w:rsidP="00E56F7F">
      <w:pPr>
        <w:ind w:firstLine="720"/>
        <w:rPr>
          <w:del w:id="1164" w:author="Li, Leo Yiqi" w:date="2020-07-29T16:04:00Z"/>
          <w:rFonts w:cstheme="minorHAnsi"/>
        </w:rPr>
      </w:pPr>
      <w:del w:id="1165" w:author="Li, Leo Yiqi" w:date="2020-07-29T16:04:00Z">
        <w:r w:rsidRPr="00E56F7F" w:rsidDel="00B45CC4">
          <w:rPr>
            <w:rFonts w:cstheme="minorHAnsi"/>
          </w:rPr>
          <w:delText>update frm_job_definition set job_group_gkey = null;</w:delText>
        </w:r>
      </w:del>
    </w:p>
    <w:p w14:paraId="2FC09E2C" w14:textId="77777777"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66" w:author="Li, Leo Yiqi" w:date="2020-07-29T16:04:00Z"/>
          <w:rFonts w:cstheme="minorHAnsi"/>
        </w:rPr>
      </w:pPr>
      <w:del w:id="1167" w:author="Li, Leo Yiqi" w:date="2020-07-29T16:04:00Z">
        <w:r w:rsidRPr="00E56F7F" w:rsidDel="00B45CC4">
          <w:rPr>
            <w:rFonts w:cstheme="minorHAnsi"/>
          </w:rPr>
          <w:delText>Execute below SQL to delete the nodes from frm_job_group</w:delText>
        </w:r>
      </w:del>
    </w:p>
    <w:p w14:paraId="0B80D461" w14:textId="77777777" w:rsidR="00E56F7F" w:rsidDel="00B45CC4" w:rsidRDefault="00E56F7F" w:rsidP="00E56F7F">
      <w:pPr>
        <w:pStyle w:val="ListParagraph"/>
        <w:rPr>
          <w:del w:id="1168" w:author="Li, Leo Yiqi" w:date="2020-07-29T16:04:00Z"/>
          <w:rFonts w:cstheme="minorHAnsi"/>
        </w:rPr>
      </w:pPr>
      <w:del w:id="1169" w:author="Li, Leo Yiqi" w:date="2020-07-29T16:04:00Z">
        <w:r w:rsidRPr="00E56F7F" w:rsidDel="00B45CC4">
          <w:rPr>
            <w:rFonts w:cstheme="minorHAnsi"/>
          </w:rPr>
          <w:delText>delete from FRM_JOB_GROUP_NODE;</w:delText>
        </w:r>
      </w:del>
    </w:p>
    <w:p w14:paraId="68605145" w14:textId="77777777" w:rsidR="00E56F7F" w:rsidDel="00B45CC4" w:rsidRDefault="00E56F7F" w:rsidP="00E56F7F">
      <w:pPr>
        <w:pStyle w:val="ListParagraph"/>
        <w:rPr>
          <w:del w:id="1170" w:author="Li, Leo Yiqi" w:date="2020-07-29T16:04:00Z"/>
          <w:rFonts w:cstheme="minorHAnsi"/>
        </w:rPr>
      </w:pPr>
    </w:p>
    <w:p w14:paraId="521AC192" w14:textId="77777777"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71" w:author="Li, Leo Yiqi" w:date="2020-07-29T16:04:00Z"/>
          <w:rFonts w:cstheme="minorHAnsi"/>
        </w:rPr>
      </w:pPr>
      <w:del w:id="1172" w:author="Li, Leo Yiqi" w:date="2020-07-29T16:04:00Z">
        <w:r w:rsidDel="00B45CC4">
          <w:rPr>
            <w:rFonts w:cstheme="minorHAnsi"/>
          </w:rPr>
          <w:delText>E</w:delText>
        </w:r>
        <w:r w:rsidRPr="00E56F7F" w:rsidDel="00B45CC4">
          <w:rPr>
            <w:rFonts w:cstheme="minorHAnsi"/>
          </w:rPr>
          <w:delText>xecute below SQL to delete frm_job_group</w:delText>
        </w:r>
      </w:del>
    </w:p>
    <w:p w14:paraId="6780E164" w14:textId="77777777" w:rsidR="00E56F7F" w:rsidDel="00B45CC4" w:rsidRDefault="00E56F7F" w:rsidP="00E56F7F">
      <w:pPr>
        <w:pStyle w:val="ListParagraph"/>
        <w:rPr>
          <w:del w:id="1173" w:author="Li, Leo Yiqi" w:date="2020-07-29T16:04:00Z"/>
          <w:rFonts w:cstheme="minorHAnsi"/>
        </w:rPr>
      </w:pPr>
      <w:del w:id="1174" w:author="Li, Leo Yiqi" w:date="2020-07-29T16:04:00Z">
        <w:r w:rsidRPr="00E56F7F" w:rsidDel="00B45CC4">
          <w:rPr>
            <w:rFonts w:cstheme="minorHAnsi"/>
          </w:rPr>
          <w:delText>delete from FRM_JOB_GROUP;</w:delText>
        </w:r>
      </w:del>
    </w:p>
    <w:p w14:paraId="5653B3FC" w14:textId="77777777" w:rsidR="00E56F7F" w:rsidDel="00B45CC4" w:rsidRDefault="00E56F7F" w:rsidP="00E56F7F">
      <w:pPr>
        <w:pStyle w:val="ListParagraph"/>
        <w:rPr>
          <w:del w:id="1175" w:author="Li, Leo Yiqi" w:date="2020-07-29T16:04:00Z"/>
          <w:rFonts w:cstheme="minorHAnsi"/>
        </w:rPr>
      </w:pPr>
    </w:p>
    <w:p w14:paraId="642CB1A5" w14:textId="77777777" w:rsidR="00E56F7F" w:rsidDel="00B45CC4" w:rsidRDefault="00E56F7F" w:rsidP="00E56F7F">
      <w:pPr>
        <w:pStyle w:val="ListParagraph"/>
        <w:numPr>
          <w:ilvl w:val="0"/>
          <w:numId w:val="4"/>
        </w:numPr>
        <w:rPr>
          <w:del w:id="1176" w:author="Li, Leo Yiqi" w:date="2020-07-29T16:04:00Z"/>
          <w:rFonts w:cstheme="minorHAnsi"/>
        </w:rPr>
      </w:pPr>
      <w:del w:id="1177" w:author="Li, Leo Yiqi" w:date="2020-07-29T16:04:00Z">
        <w:r w:rsidRPr="00E56F7F" w:rsidDel="00B45CC4">
          <w:rPr>
            <w:rFonts w:cstheme="minorHAnsi"/>
          </w:rPr>
          <w:delText>Execute below SQL to delete unnecessary cluster services</w:delText>
        </w:r>
      </w:del>
    </w:p>
    <w:p w14:paraId="21A804C0" w14:textId="77777777" w:rsidR="00023083" w:rsidDel="00B45CC4" w:rsidRDefault="00023083" w:rsidP="00023083">
      <w:pPr>
        <w:pStyle w:val="ListParagraph"/>
        <w:rPr>
          <w:del w:id="1178" w:author="Li, Leo Yiqi" w:date="2020-07-29T16:04:00Z"/>
          <w:rFonts w:cstheme="minorHAnsi"/>
        </w:rPr>
      </w:pPr>
      <w:del w:id="1179" w:author="Li, Leo Yiqi" w:date="2020-07-29T16:04:00Z">
        <w:r w:rsidRPr="00023083" w:rsidDel="00B45CC4">
          <w:rPr>
            <w:rFonts w:cstheme="minorHAnsi"/>
          </w:rPr>
          <w:delText>delete frm_cluster_service where clservice_status = 'DISCONNECTED';</w:delText>
        </w:r>
      </w:del>
    </w:p>
    <w:p w14:paraId="45CAEC40" w14:textId="77777777" w:rsidR="00023083" w:rsidDel="00B45CC4" w:rsidRDefault="00023083" w:rsidP="00023083">
      <w:pPr>
        <w:pStyle w:val="ListParagraph"/>
        <w:rPr>
          <w:del w:id="1180" w:author="Li, Leo Yiqi" w:date="2020-07-29T16:04:00Z"/>
          <w:rFonts w:cstheme="minorHAnsi"/>
        </w:rPr>
      </w:pPr>
    </w:p>
    <w:p w14:paraId="14D63D6D" w14:textId="77777777" w:rsidR="00E56F7F" w:rsidDel="00B45CC4" w:rsidRDefault="00C035FF" w:rsidP="00E56F7F">
      <w:pPr>
        <w:pStyle w:val="ListParagraph"/>
        <w:numPr>
          <w:ilvl w:val="0"/>
          <w:numId w:val="4"/>
        </w:numPr>
        <w:rPr>
          <w:del w:id="1181" w:author="Li, Leo Yiqi" w:date="2020-07-29T16:04:00Z"/>
          <w:rFonts w:cstheme="minorHAnsi"/>
        </w:rPr>
      </w:pPr>
      <w:del w:id="1182" w:author="Li, Leo Yiqi" w:date="2020-07-29T16:04:00Z">
        <w:r w:rsidRPr="00C035FF" w:rsidDel="00B45CC4">
          <w:rPr>
            <w:rFonts w:cstheme="minorHAnsi"/>
          </w:rPr>
          <w:delText>Add new job groups, it is different in different environment</w:delText>
        </w:r>
      </w:del>
    </w:p>
    <w:p w14:paraId="79FF40D5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83" w:author="Li, Leo Yiqi" w:date="2020-07-29T16:04:00Z"/>
          <w:rFonts w:cstheme="minorHAnsi"/>
        </w:rPr>
      </w:pPr>
      <w:del w:id="1184" w:author="Li, Leo Yiqi" w:date="2020-07-29T16:04:00Z">
        <w:r w:rsidRPr="00C035FF" w:rsidDel="00B45CC4">
          <w:rPr>
            <w:rFonts w:cstheme="minorHAnsi"/>
          </w:rPr>
          <w:delText>Open "Job Groups" Tab.</w:delText>
        </w:r>
      </w:del>
    </w:p>
    <w:p w14:paraId="50671B19" w14:textId="77777777" w:rsidR="00C035FF" w:rsidDel="00B45CC4" w:rsidRDefault="00C035FF" w:rsidP="00C035FF">
      <w:pPr>
        <w:pStyle w:val="ListParagraph"/>
        <w:ind w:left="1440"/>
        <w:rPr>
          <w:del w:id="1185" w:author="Li, Leo Yiqi" w:date="2020-07-29T16:04:00Z"/>
          <w:rFonts w:cstheme="minorHAnsi"/>
        </w:rPr>
      </w:pPr>
      <w:del w:id="1186" w:author="Li, Leo Yiqi" w:date="2020-07-29T16:04:00Z">
        <w:r w:rsidDel="00B45CC4">
          <w:rPr>
            <w:noProof/>
          </w:rPr>
          <w:drawing>
            <wp:inline distT="0" distB="0" distL="0" distR="0" wp14:anchorId="24D97DE9" wp14:editId="46C008EB">
              <wp:extent cx="3816804" cy="942975"/>
              <wp:effectExtent l="0" t="0" r="0" b="0"/>
              <wp:docPr id="4" name="Picture 3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4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>
                        <a:extLst>
                          <a:ext uri="{FF2B5EF4-FFF2-40B4-BE49-F238E27FC236}">
                            <a16:creationId xmlns:a16="http://schemas.microsoft.com/office/drawing/2014/main" id="{00000000-0008-0000-0500-000004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 rotWithShape="1">
                      <a:blip r:embed="rId18" cstate="print"/>
                      <a:srcRect r="17246" b="12827"/>
                      <a:stretch/>
                    </pic:blipFill>
                    <pic:spPr>
                      <a:xfrm>
                        <a:off x="0" y="0"/>
                        <a:ext cx="3852451" cy="9517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E876154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187" w:author="Li, Leo Yiqi" w:date="2020-07-29T16:04:00Z"/>
          <w:rFonts w:cstheme="minorHAnsi"/>
        </w:rPr>
      </w:pPr>
      <w:del w:id="1188" w:author="Li, Leo Yiqi" w:date="2020-07-29T16:04:00Z">
        <w:r w:rsidRPr="00C035FF" w:rsidDel="00B45CC4">
          <w:rPr>
            <w:rFonts w:cstheme="minorHAnsi"/>
          </w:rPr>
          <w:delText>Click [+] button and input below information</w:delText>
        </w:r>
      </w:del>
    </w:p>
    <w:p w14:paraId="4AADA5C9" w14:textId="77777777" w:rsidR="004B634C" w:rsidDel="00B45CC4" w:rsidRDefault="004B634C" w:rsidP="004B634C">
      <w:pPr>
        <w:pStyle w:val="ListParagraph"/>
        <w:ind w:left="1440"/>
        <w:rPr>
          <w:del w:id="1189" w:author="Li, Leo Yiqi" w:date="2020-07-29T16:04:00Z"/>
          <w:rFonts w:cstheme="minorHAnsi"/>
        </w:rPr>
      </w:pPr>
      <w:del w:id="1190" w:author="Li, Leo Yiqi" w:date="2020-07-29T16:04:00Z">
        <w:r w:rsidDel="00B45CC4">
          <w:rPr>
            <w:rFonts w:cstheme="minorHAnsi"/>
          </w:rPr>
          <w:delText>Load balancing scheme:</w:delText>
        </w:r>
      </w:del>
    </w:p>
    <w:p w14:paraId="02BDFACC" w14:textId="77777777" w:rsidR="004B634C" w:rsidRPr="004B634C" w:rsidDel="00B45CC4" w:rsidRDefault="004B634C" w:rsidP="004B634C">
      <w:pPr>
        <w:pStyle w:val="ListParagraph"/>
        <w:numPr>
          <w:ilvl w:val="0"/>
          <w:numId w:val="7"/>
        </w:numPr>
        <w:rPr>
          <w:del w:id="1191" w:author="Li, Leo Yiqi" w:date="2020-07-29T16:04:00Z"/>
          <w:rFonts w:cstheme="minorHAnsi"/>
        </w:rPr>
      </w:pPr>
      <w:del w:id="1192" w:author="Li, Leo Yiqi" w:date="2020-07-29T16:04:00Z">
        <w:r w:rsidDel="00B45CC4">
          <w:rPr>
            <w:rFonts w:cstheme="minorHAnsi"/>
          </w:rPr>
          <w:delText>N4T: “Assign jobs randomly within the group”</w:delText>
        </w:r>
      </w:del>
    </w:p>
    <w:p w14:paraId="4D4B115E" w14:textId="77777777" w:rsidR="00C035FF" w:rsidDel="00B45CC4" w:rsidRDefault="005717B6" w:rsidP="004B634C">
      <w:pPr>
        <w:pStyle w:val="ListParagraph"/>
        <w:ind w:left="1440" w:firstLine="720"/>
        <w:rPr>
          <w:del w:id="1193" w:author="Li, Leo Yiqi" w:date="2020-07-29T16:04:00Z"/>
          <w:rFonts w:cstheme="minorHAnsi"/>
        </w:rPr>
      </w:pPr>
      <w:del w:id="1194" w:author="Li, Leo Yiqi" w:date="2020-07-29T16:04:00Z">
        <w:r w:rsidDel="00B45CC4">
          <w:rPr>
            <w:noProof/>
          </w:rPr>
          <w:drawing>
            <wp:inline distT="0" distB="0" distL="0" distR="0" wp14:anchorId="5022FED4" wp14:editId="6996F496">
              <wp:extent cx="3805305" cy="1562100"/>
              <wp:effectExtent l="0" t="0" r="508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2603" cy="15733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3E611E6" w14:textId="77777777" w:rsidR="00566C2A" w:rsidRPr="004B634C" w:rsidDel="00B45CC4" w:rsidRDefault="004B634C" w:rsidP="004B634C">
      <w:pPr>
        <w:pStyle w:val="ListParagraph"/>
        <w:numPr>
          <w:ilvl w:val="0"/>
          <w:numId w:val="7"/>
        </w:numPr>
        <w:rPr>
          <w:del w:id="1195" w:author="Li, Leo Yiqi" w:date="2020-07-29T16:04:00Z"/>
          <w:rFonts w:cstheme="minorHAnsi"/>
        </w:rPr>
      </w:pPr>
      <w:del w:id="1196" w:author="Li, Leo Yiqi" w:date="2020-07-29T16:04:00Z">
        <w:r w:rsidDel="00B45CC4">
          <w:rPr>
            <w:rFonts w:cstheme="minorHAnsi"/>
          </w:rPr>
          <w:delText xml:space="preserve">N4B: </w:delText>
        </w:r>
        <w:r w:rsidDel="00B45CC4">
          <w:rPr>
            <w:rFonts w:cstheme="minorHAnsi" w:hint="eastAsia"/>
          </w:rPr>
          <w:delText>null</w:delText>
        </w:r>
      </w:del>
    </w:p>
    <w:p w14:paraId="3C4991BA" w14:textId="77777777" w:rsidR="005717B6" w:rsidDel="00B45CC4" w:rsidRDefault="00566C2A" w:rsidP="004B634C">
      <w:pPr>
        <w:pStyle w:val="ListParagraph"/>
        <w:ind w:left="1440" w:firstLine="720"/>
        <w:rPr>
          <w:del w:id="1197" w:author="Li, Leo Yiqi" w:date="2020-07-29T16:04:00Z"/>
          <w:rFonts w:cstheme="minorHAnsi"/>
        </w:rPr>
      </w:pPr>
      <w:del w:id="1198" w:author="Li, Leo Yiqi" w:date="2020-07-29T16:04:00Z">
        <w:r w:rsidDel="00B45CC4">
          <w:rPr>
            <w:noProof/>
          </w:rPr>
          <w:drawing>
            <wp:inline distT="0" distB="0" distL="0" distR="0" wp14:anchorId="5F321C12" wp14:editId="206BC8DD">
              <wp:extent cx="3725099" cy="857250"/>
              <wp:effectExtent l="0" t="0" r="889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60786" cy="8654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D6858FF" w14:textId="77777777" w:rsidR="00566C2A" w:rsidDel="00B45CC4" w:rsidRDefault="00566C2A" w:rsidP="00C035FF">
      <w:pPr>
        <w:pStyle w:val="ListParagraph"/>
        <w:ind w:left="1440"/>
        <w:rPr>
          <w:del w:id="1199" w:author="Li, Leo Yiqi" w:date="2020-07-29T16:04:00Z"/>
          <w:rFonts w:cstheme="minorHAnsi"/>
        </w:rPr>
      </w:pPr>
    </w:p>
    <w:p w14:paraId="572B12F7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200" w:author="Li, Leo Yiqi" w:date="2020-07-29T16:04:00Z"/>
          <w:rFonts w:cstheme="minorHAnsi"/>
        </w:rPr>
      </w:pPr>
      <w:del w:id="1201" w:author="Li, Leo Yiqi" w:date="2020-07-29T16:04:00Z">
        <w:r w:rsidRPr="00C035FF" w:rsidDel="00B45CC4">
          <w:rPr>
            <w:rFonts w:cstheme="minorHAnsi"/>
          </w:rPr>
          <w:delText>Repeat above steps to create other job groups, below is just DEV/SIT definition</w:delText>
        </w:r>
      </w:del>
    </w:p>
    <w:tbl>
      <w:tblPr>
        <w:tblW w:w="6020" w:type="dxa"/>
        <w:tblInd w:w="1663" w:type="dxa"/>
        <w:tblLook w:val="04A0" w:firstRow="1" w:lastRow="0" w:firstColumn="1" w:lastColumn="0" w:noHBand="0" w:noVBand="1"/>
      </w:tblPr>
      <w:tblGrid>
        <w:gridCol w:w="1700"/>
        <w:gridCol w:w="1672"/>
        <w:gridCol w:w="2648"/>
      </w:tblGrid>
      <w:tr w:rsidR="00C035FF" w:rsidRPr="00C035FF" w:rsidDel="00B45CC4" w14:paraId="7A616829" w14:textId="77777777" w:rsidTr="00C035FF">
        <w:trPr>
          <w:trHeight w:val="300"/>
          <w:del w:id="1202" w:author="Li, Leo Yiqi" w:date="2020-07-29T16:04:00Z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36FF7" w14:textId="77777777" w:rsidR="00C035FF" w:rsidRPr="00C035FF" w:rsidDel="00B45CC4" w:rsidRDefault="00C035FF" w:rsidP="00C035FF">
            <w:pPr>
              <w:spacing w:after="0" w:line="240" w:lineRule="auto"/>
              <w:rPr>
                <w:del w:id="1203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204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Job Group Name</w:delText>
              </w:r>
            </w:del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B0F3B" w14:textId="77777777" w:rsidR="00C035FF" w:rsidRPr="00C035FF" w:rsidDel="00B45CC4" w:rsidRDefault="00C035FF" w:rsidP="00C035FF">
            <w:pPr>
              <w:spacing w:after="0" w:line="240" w:lineRule="auto"/>
              <w:rPr>
                <w:del w:id="1205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206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Include Cluster node</w:delText>
              </w:r>
            </w:del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33FC43" w14:textId="77777777" w:rsidR="00C035FF" w:rsidRPr="00C035FF" w:rsidDel="00B45CC4" w:rsidRDefault="00C035FF" w:rsidP="00C035FF">
            <w:pPr>
              <w:spacing w:after="0" w:line="240" w:lineRule="auto"/>
              <w:rPr>
                <w:del w:id="1207" w:author="Li, Leo Yiqi" w:date="2020-07-29T16:04:00Z"/>
                <w:rFonts w:ascii="Calibri" w:eastAsia="Times New Roman" w:hAnsi="Calibri" w:cs="Calibri"/>
                <w:b/>
                <w:bCs/>
                <w:color w:val="000000"/>
              </w:rPr>
            </w:pPr>
            <w:del w:id="1208" w:author="Li, Leo Yiqi" w:date="2020-07-29T16:04:00Z">
              <w:r w:rsidRPr="00C035FF" w:rsidDel="00B45CC4">
                <w:rPr>
                  <w:rFonts w:ascii="Calibri" w:eastAsia="Times New Roman" w:hAnsi="Calibri" w:cs="Calibri"/>
                  <w:b/>
                  <w:bCs/>
                  <w:color w:val="000000"/>
                </w:rPr>
                <w:delText>Include Cluster node (UAT)</w:delText>
              </w:r>
            </w:del>
          </w:p>
        </w:tc>
      </w:tr>
      <w:tr w:rsidR="00C035FF" w:rsidRPr="00C035FF" w:rsidDel="00B45CC4" w14:paraId="53CFCBA9" w14:textId="77777777" w:rsidTr="00C035FF">
        <w:trPr>
          <w:trHeight w:val="300"/>
          <w:del w:id="1209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5D439" w14:textId="77777777" w:rsidR="00C035FF" w:rsidRPr="00C035FF" w:rsidDel="00B45CC4" w:rsidRDefault="00C035FF" w:rsidP="00C035FF">
            <w:pPr>
              <w:spacing w:after="0" w:line="240" w:lineRule="auto"/>
              <w:rPr>
                <w:del w:id="1210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1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B54C3" w14:textId="77777777" w:rsidR="00C035FF" w:rsidRPr="00C035FF" w:rsidDel="00B45CC4" w:rsidRDefault="00C035FF" w:rsidP="00C035FF">
            <w:pPr>
              <w:spacing w:after="0" w:line="240" w:lineRule="auto"/>
              <w:rPr>
                <w:del w:id="1212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3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FB6AD" w14:textId="77777777" w:rsidR="00C035FF" w:rsidRPr="00C035FF" w:rsidDel="00B45CC4" w:rsidRDefault="00C035FF" w:rsidP="00C035FF">
            <w:pPr>
              <w:spacing w:after="0" w:line="240" w:lineRule="auto"/>
              <w:rPr>
                <w:del w:id="1214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5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App1, App2</w:delText>
              </w:r>
            </w:del>
          </w:p>
        </w:tc>
      </w:tr>
      <w:tr w:rsidR="00C035FF" w:rsidRPr="00C035FF" w:rsidDel="00B45CC4" w14:paraId="7A37D523" w14:textId="77777777" w:rsidTr="00C035FF">
        <w:trPr>
          <w:trHeight w:val="300"/>
          <w:del w:id="1216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4F0CD" w14:textId="77777777" w:rsidR="00C035FF" w:rsidRPr="00C035FF" w:rsidDel="00B45CC4" w:rsidRDefault="00C035FF" w:rsidP="00C035FF">
            <w:pPr>
              <w:spacing w:after="0" w:line="240" w:lineRule="auto"/>
              <w:rPr>
                <w:del w:id="1217" w:author="Li, Leo Yiqi" w:date="2020-07-29T16:04:00Z"/>
                <w:rFonts w:ascii="Calibri" w:eastAsia="Times New Roman" w:hAnsi="Calibri" w:cs="Calibri"/>
                <w:color w:val="000000"/>
              </w:rPr>
            </w:pPr>
            <w:del w:id="1218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App2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56E394" w14:textId="77777777" w:rsidR="00C035FF" w:rsidRPr="00C035FF" w:rsidDel="00B45CC4" w:rsidRDefault="00C035FF" w:rsidP="00C035FF">
            <w:pPr>
              <w:spacing w:after="0" w:line="240" w:lineRule="auto"/>
              <w:rPr>
                <w:del w:id="1219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0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App2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58F50" w14:textId="77777777" w:rsidR="00C035FF" w:rsidRPr="00C035FF" w:rsidDel="00B45CC4" w:rsidRDefault="005717B6" w:rsidP="00C035FF">
            <w:pPr>
              <w:spacing w:after="0" w:line="240" w:lineRule="auto"/>
              <w:rPr>
                <w:del w:id="1221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2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N/A</w:delText>
              </w:r>
            </w:del>
          </w:p>
        </w:tc>
      </w:tr>
      <w:tr w:rsidR="00C035FF" w:rsidRPr="00C035FF" w:rsidDel="00B45CC4" w14:paraId="14BA46A4" w14:textId="77777777" w:rsidTr="00C035FF">
        <w:trPr>
          <w:trHeight w:val="300"/>
          <w:del w:id="1223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8A131" w14:textId="77777777" w:rsidR="00C035FF" w:rsidRPr="00C035FF" w:rsidDel="00B45CC4" w:rsidRDefault="00C035FF" w:rsidP="00C035FF">
            <w:pPr>
              <w:spacing w:after="0" w:line="240" w:lineRule="auto"/>
              <w:rPr>
                <w:del w:id="1224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5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EDI1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CA9D8" w14:textId="77777777" w:rsidR="00C035FF" w:rsidRPr="00C035FF" w:rsidDel="00B45CC4" w:rsidRDefault="00C035FF" w:rsidP="00C035FF">
            <w:pPr>
              <w:spacing w:after="0" w:line="240" w:lineRule="auto"/>
              <w:rPr>
                <w:del w:id="1226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7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edi1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1CA386" w14:textId="77777777" w:rsidR="00C035FF" w:rsidRPr="00C035FF" w:rsidDel="00B45CC4" w:rsidRDefault="005717B6" w:rsidP="00C035FF">
            <w:pPr>
              <w:spacing w:after="0" w:line="240" w:lineRule="auto"/>
              <w:rPr>
                <w:del w:id="1228" w:author="Li, Leo Yiqi" w:date="2020-07-29T16:04:00Z"/>
                <w:rFonts w:ascii="Calibri" w:eastAsia="Times New Roman" w:hAnsi="Calibri" w:cs="Calibri"/>
                <w:color w:val="000000"/>
              </w:rPr>
            </w:pPr>
            <w:del w:id="1229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App3</w:delText>
              </w:r>
              <w:r w:rsidDel="00B45CC4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="00C035FF" w:rsidRPr="00C035FF" w:rsidDel="00B45CC4">
                <w:rPr>
                  <w:rFonts w:ascii="Calibri" w:eastAsia="Times New Roman" w:hAnsi="Calibri" w:cs="Calibri"/>
                  <w:color w:val="000000"/>
                </w:rPr>
                <w:delText xml:space="preserve">edi1, </w:delText>
              </w:r>
            </w:del>
          </w:p>
        </w:tc>
      </w:tr>
      <w:tr w:rsidR="00C035FF" w:rsidRPr="00C035FF" w:rsidDel="00B45CC4" w14:paraId="51859C94" w14:textId="77777777" w:rsidTr="00C035FF">
        <w:trPr>
          <w:trHeight w:val="300"/>
          <w:del w:id="1230" w:author="Li, Leo Yiqi" w:date="2020-07-29T16:04:00Z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4B7E7" w14:textId="77777777" w:rsidR="00C035FF" w:rsidRPr="00C035FF" w:rsidDel="00B45CC4" w:rsidRDefault="00C035FF" w:rsidP="00C035FF">
            <w:pPr>
              <w:spacing w:after="0" w:line="240" w:lineRule="auto"/>
              <w:rPr>
                <w:del w:id="1231" w:author="Li, Leo Yiqi" w:date="2020-07-29T16:04:00Z"/>
                <w:rFonts w:ascii="Calibri" w:eastAsia="Times New Roman" w:hAnsi="Calibri" w:cs="Calibri"/>
                <w:color w:val="000000"/>
              </w:rPr>
            </w:pPr>
            <w:del w:id="1232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FE6D9" w14:textId="77777777" w:rsidR="00C035FF" w:rsidRPr="00C035FF" w:rsidDel="00B45CC4" w:rsidRDefault="00C035FF" w:rsidP="00C035FF">
            <w:pPr>
              <w:spacing w:after="0" w:line="240" w:lineRule="auto"/>
              <w:rPr>
                <w:del w:id="1233" w:author="Li, Leo Yiqi" w:date="2020-07-29T16:04:00Z"/>
                <w:rFonts w:ascii="Calibri" w:eastAsia="Times New Roman" w:hAnsi="Calibri" w:cs="Calibri"/>
                <w:color w:val="000000"/>
              </w:rPr>
            </w:pPr>
            <w:del w:id="1234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7C2B5" w14:textId="77777777" w:rsidR="00C035FF" w:rsidRPr="00C035FF" w:rsidDel="00B45CC4" w:rsidRDefault="005717B6" w:rsidP="00C035FF">
            <w:pPr>
              <w:spacing w:after="0" w:line="240" w:lineRule="auto"/>
              <w:rPr>
                <w:del w:id="1235" w:author="Li, Leo Yiqi" w:date="2020-07-29T16:04:00Z"/>
                <w:rFonts w:ascii="Calibri" w:eastAsia="Times New Roman" w:hAnsi="Calibri" w:cs="Calibri"/>
                <w:color w:val="000000"/>
              </w:rPr>
            </w:pPr>
            <w:del w:id="1236" w:author="Li, Leo Yiqi" w:date="2020-07-29T16:04:00Z"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App4</w:delText>
              </w:r>
              <w:r w:rsidDel="00B45CC4">
                <w:rPr>
                  <w:rFonts w:ascii="Calibri" w:eastAsia="Times New Roman" w:hAnsi="Calibri" w:cs="Calibri"/>
                  <w:color w:val="000000"/>
                </w:rPr>
                <w:delText xml:space="preserve">, </w:delText>
              </w:r>
              <w:r w:rsidRPr="00C035FF" w:rsidDel="00B45CC4">
                <w:rPr>
                  <w:rFonts w:ascii="Calibri" w:eastAsia="Times New Roman" w:hAnsi="Calibri" w:cs="Calibri"/>
                  <w:color w:val="000000"/>
                </w:rPr>
                <w:delText>gate1</w:delText>
              </w:r>
            </w:del>
          </w:p>
        </w:tc>
      </w:tr>
    </w:tbl>
    <w:p w14:paraId="0DD4B94D" w14:textId="77777777" w:rsidR="00C035FF" w:rsidDel="00B45CC4" w:rsidRDefault="00C035FF" w:rsidP="00C035FF">
      <w:pPr>
        <w:pStyle w:val="ListParagraph"/>
        <w:ind w:left="1440"/>
        <w:rPr>
          <w:del w:id="1237" w:author="Li, Leo Yiqi" w:date="2020-07-29T16:04:00Z"/>
          <w:rFonts w:cstheme="minorHAnsi"/>
        </w:rPr>
      </w:pPr>
    </w:p>
    <w:p w14:paraId="34D58927" w14:textId="77777777" w:rsidR="00C035FF" w:rsidDel="00B45CC4" w:rsidRDefault="00C035FF" w:rsidP="00C035FF">
      <w:pPr>
        <w:pStyle w:val="ListParagraph"/>
        <w:ind w:left="1440"/>
        <w:rPr>
          <w:del w:id="1238" w:author="Li, Leo Yiqi" w:date="2020-07-29T16:04:00Z"/>
          <w:rFonts w:cstheme="minorHAnsi"/>
        </w:rPr>
      </w:pPr>
    </w:p>
    <w:p w14:paraId="7EFB7043" w14:textId="77777777"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39" w:author="Li, Leo Yiqi" w:date="2020-07-29T16:04:00Z"/>
          <w:moveFrom w:id="1240" w:author="Li, Leo Yiqi" w:date="2020-07-29T16:02:00Z"/>
          <w:rFonts w:cstheme="minorHAnsi"/>
        </w:rPr>
      </w:pPr>
      <w:moveFromRangeStart w:id="1241" w:author="Li, Leo Yiqi" w:date="2020-07-29T16:02:00Z" w:name="move46930960"/>
      <w:moveFrom w:id="1242" w:author="Li, Leo Yiqi" w:date="2020-07-29T16:02:00Z">
        <w:del w:id="1243" w:author="Li, Leo Yiqi" w:date="2020-07-29T16:04:00Z">
          <w:r w:rsidRPr="00C035FF" w:rsidDel="00B45CC4">
            <w:rPr>
              <w:rFonts w:cstheme="minorHAnsi"/>
            </w:rPr>
            <w:delText>Broadcast group update</w:delText>
          </w:r>
        </w:del>
      </w:moveFrom>
    </w:p>
    <w:p w14:paraId="0F0EA50B" w14:textId="77777777" w:rsidR="00C035FF" w:rsidDel="00B45CC4" w:rsidRDefault="005717B6" w:rsidP="00C035FF">
      <w:pPr>
        <w:pStyle w:val="ListParagraph"/>
        <w:rPr>
          <w:del w:id="1244" w:author="Li, Leo Yiqi" w:date="2020-07-29T16:04:00Z"/>
          <w:moveFrom w:id="1245" w:author="Li, Leo Yiqi" w:date="2020-07-29T16:02:00Z"/>
          <w:rFonts w:cstheme="minorHAnsi"/>
        </w:rPr>
      </w:pPr>
      <w:moveFrom w:id="1246" w:author="Li, Leo Yiqi" w:date="2020-07-29T16:02:00Z">
        <w:del w:id="1247" w:author="Li, Leo Yiqi" w:date="2020-07-29T16:04:00Z">
          <w:r w:rsidDel="00B45CC4">
            <w:rPr>
              <w:noProof/>
            </w:rPr>
            <w:drawing>
              <wp:inline distT="0" distB="0" distL="0" distR="0" wp14:anchorId="62059675" wp14:editId="0B69EDFC">
                <wp:extent cx="3181741" cy="914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5492" cy="918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</w:p>
    <w:p w14:paraId="3FDE3D49" w14:textId="77777777" w:rsidR="00C035FF" w:rsidDel="00B45CC4" w:rsidRDefault="00C035FF" w:rsidP="00C035FF">
      <w:pPr>
        <w:pStyle w:val="ListParagraph"/>
        <w:rPr>
          <w:del w:id="1248" w:author="Li, Leo Yiqi" w:date="2020-07-29T16:04:00Z"/>
          <w:moveFrom w:id="1249" w:author="Li, Leo Yiqi" w:date="2020-07-29T16:02:00Z"/>
          <w:rFonts w:cstheme="minorHAnsi"/>
        </w:rPr>
      </w:pPr>
      <w:moveFrom w:id="1250" w:author="Li, Leo Yiqi" w:date="2020-07-29T16:02:00Z">
        <w:del w:id="1251" w:author="Li, Leo Yiqi" w:date="2020-07-29T16:04:00Z">
          <w:r w:rsidDel="00B45CC4">
            <w:rPr>
              <w:noProof/>
            </w:rPr>
            <w:drawing>
              <wp:inline distT="0" distB="0" distL="0" distR="0" wp14:anchorId="79DB8A1A" wp14:editId="764DF211">
                <wp:extent cx="4913837" cy="1371600"/>
                <wp:effectExtent l="0" t="0" r="1270" b="0"/>
                <wp:docPr id="7" name="Pictur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500-000007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>
                          <a:extLst>
                            <a:ext uri="{FF2B5EF4-FFF2-40B4-BE49-F238E27FC236}">
                              <a16:creationId xmlns:a16="http://schemas.microsoft.com/office/drawing/2014/main" id="{00000000-0008-0000-0500-000007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8735" cy="1384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</w:p>
    <w:p w14:paraId="4BE1EC64" w14:textId="77777777" w:rsidR="00023083" w:rsidDel="00B45CC4" w:rsidRDefault="00023083" w:rsidP="00C035FF">
      <w:pPr>
        <w:pStyle w:val="ListParagraph"/>
        <w:rPr>
          <w:del w:id="1252" w:author="Li, Leo Yiqi" w:date="2020-07-29T16:04:00Z"/>
          <w:moveFrom w:id="1253" w:author="Li, Leo Yiqi" w:date="2020-07-29T16:02:00Z"/>
          <w:rFonts w:cstheme="minorHAnsi"/>
        </w:rPr>
      </w:pPr>
    </w:p>
    <w:moveFromRangeEnd w:id="1241"/>
    <w:p w14:paraId="35368E1F" w14:textId="77777777"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54" w:author="Li, Leo Yiqi" w:date="2020-07-29T16:04:00Z"/>
          <w:rFonts w:cstheme="minorHAnsi"/>
        </w:rPr>
      </w:pPr>
      <w:del w:id="1255" w:author="Li, Leo Yiqi" w:date="2020-07-29T16:04:00Z">
        <w:r w:rsidRPr="00C035FF" w:rsidDel="00B45CC4">
          <w:rPr>
            <w:rFonts w:cstheme="minorHAnsi"/>
          </w:rPr>
          <w:delText xml:space="preserve">Define the new job </w:delText>
        </w:r>
        <w:r w:rsidR="00023083" w:rsidDel="00B45CC4">
          <w:rPr>
            <w:rFonts w:cstheme="minorHAnsi"/>
          </w:rPr>
          <w:delText>group</w:delText>
        </w:r>
        <w:r w:rsidRPr="00C035FF" w:rsidDel="00B45CC4">
          <w:rPr>
            <w:rFonts w:cstheme="minorHAnsi"/>
          </w:rPr>
          <w:delText xml:space="preserve"> name </w:delText>
        </w:r>
        <w:r w:rsidR="00023083" w:rsidDel="00B45CC4">
          <w:rPr>
            <w:rFonts w:cstheme="minorHAnsi"/>
          </w:rPr>
          <w:delText xml:space="preserve">as the </w:delText>
        </w:r>
        <w:r w:rsidRPr="00C035FF" w:rsidDel="00B45CC4">
          <w:rPr>
            <w:rFonts w:cstheme="minorHAnsi"/>
          </w:rPr>
          <w:delText xml:space="preserve">extracted </w:delText>
        </w:r>
        <w:r w:rsidR="00023083" w:rsidDel="00B45CC4">
          <w:rPr>
            <w:rFonts w:cstheme="minorHAnsi"/>
          </w:rPr>
          <w:delText xml:space="preserve">Excel </w:delText>
        </w:r>
        <w:r w:rsidRPr="00C035FF" w:rsidDel="00B45CC4">
          <w:rPr>
            <w:rFonts w:cstheme="minorHAnsi"/>
          </w:rPr>
          <w:delText xml:space="preserve">in step </w:delText>
        </w:r>
        <w:r w:rsidR="00023083" w:rsidDel="00B45CC4">
          <w:rPr>
            <w:rFonts w:cstheme="minorHAnsi"/>
          </w:rPr>
          <w:delText>#</w:delText>
        </w:r>
        <w:r w:rsidRPr="00C035FF" w:rsidDel="00B45CC4">
          <w:rPr>
            <w:rFonts w:cstheme="minorHAnsi"/>
          </w:rPr>
          <w:delText>2.</w:delText>
        </w:r>
      </w:del>
    </w:p>
    <w:p w14:paraId="08F71448" w14:textId="77777777" w:rsidR="00C035FF" w:rsidDel="00B45CC4" w:rsidRDefault="00C035FF" w:rsidP="00E56F7F">
      <w:pPr>
        <w:pStyle w:val="ListParagraph"/>
        <w:numPr>
          <w:ilvl w:val="0"/>
          <w:numId w:val="4"/>
        </w:numPr>
        <w:rPr>
          <w:del w:id="1256" w:author="Li, Leo Yiqi" w:date="2020-07-29T16:04:00Z"/>
          <w:rFonts w:cstheme="minorHAnsi"/>
        </w:rPr>
      </w:pPr>
      <w:del w:id="1257" w:author="Li, Leo Yiqi" w:date="2020-07-29T16:04:00Z">
        <w:r w:rsidRPr="00C035FF" w:rsidDel="00B45CC4">
          <w:rPr>
            <w:rFonts w:cstheme="minorHAnsi"/>
          </w:rPr>
          <w:delText>Base on the new job groups define in step 9, update the job groups.</w:delText>
        </w:r>
      </w:del>
    </w:p>
    <w:p w14:paraId="09D1B98B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258" w:author="Li, Leo Yiqi" w:date="2020-07-29T16:04:00Z"/>
          <w:rFonts w:cstheme="minorHAnsi"/>
        </w:rPr>
      </w:pPr>
      <w:del w:id="1259" w:author="Li, Leo Yiqi" w:date="2020-07-29T16:04:00Z">
        <w:r w:rsidRPr="00C035FF" w:rsidDel="00B45CC4">
          <w:rPr>
            <w:rFonts w:cstheme="minorHAnsi"/>
          </w:rPr>
          <w:delText>Filter out the jobs by new job group name.</w:delText>
        </w:r>
      </w:del>
    </w:p>
    <w:p w14:paraId="4DC7C37D" w14:textId="77777777" w:rsidR="00C035FF" w:rsidDel="00B45CC4" w:rsidRDefault="00C035FF" w:rsidP="00C035FF">
      <w:pPr>
        <w:pStyle w:val="ListParagraph"/>
        <w:ind w:left="1440"/>
        <w:rPr>
          <w:del w:id="1260" w:author="Li, Leo Yiqi" w:date="2020-07-29T16:04:00Z"/>
          <w:rFonts w:cstheme="minorHAnsi"/>
        </w:rPr>
      </w:pPr>
      <w:del w:id="1261" w:author="Li, Leo Yiqi" w:date="2020-07-29T16:04:00Z">
        <w:r w:rsidDel="00B45CC4">
          <w:rPr>
            <w:noProof/>
          </w:rPr>
          <w:drawing>
            <wp:inline distT="0" distB="0" distL="0" distR="0" wp14:anchorId="274C624D" wp14:editId="3863DBA5">
              <wp:extent cx="3327361" cy="2121295"/>
              <wp:effectExtent l="0" t="0" r="6985" b="0"/>
              <wp:docPr id="9" name="Picture 8">
                <a:extLst xmlns:a="http://schemas.openxmlformats.org/drawingml/2006/main">
                  <a:ext uri="{FF2B5EF4-FFF2-40B4-BE49-F238E27FC236}">
                    <a16:creationId xmlns:a16="http://schemas.microsoft.com/office/drawing/2014/main" id="{00000000-0008-0000-0500-000009000000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8">
                        <a:extLst>
                          <a:ext uri="{FF2B5EF4-FFF2-40B4-BE49-F238E27FC236}">
                            <a16:creationId xmlns:a16="http://schemas.microsoft.com/office/drawing/2014/main" id="{00000000-0008-0000-0500-000009000000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3439" cy="21251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3A382E2" w14:textId="77777777" w:rsidR="00F31460" w:rsidDel="00B45CC4" w:rsidRDefault="00F31460" w:rsidP="00C035FF">
      <w:pPr>
        <w:pStyle w:val="ListParagraph"/>
        <w:ind w:left="1440"/>
        <w:rPr>
          <w:del w:id="1262" w:author="Li, Leo Yiqi" w:date="2020-07-29T16:04:00Z"/>
          <w:rFonts w:cstheme="minorHAnsi"/>
        </w:rPr>
      </w:pPr>
    </w:p>
    <w:p w14:paraId="32E0BDDE" w14:textId="77777777" w:rsidR="00C035FF" w:rsidDel="00B45CC4" w:rsidRDefault="00C035FF" w:rsidP="00C035FF">
      <w:pPr>
        <w:pStyle w:val="ListParagraph"/>
        <w:numPr>
          <w:ilvl w:val="1"/>
          <w:numId w:val="4"/>
        </w:numPr>
        <w:rPr>
          <w:del w:id="1263" w:author="Li, Leo Yiqi" w:date="2020-07-29T16:04:00Z"/>
          <w:rFonts w:cstheme="minorHAnsi"/>
        </w:rPr>
      </w:pPr>
      <w:del w:id="1264" w:author="Li, Leo Yiqi" w:date="2020-07-29T16:04:00Z">
        <w:r w:rsidRPr="00C035FF" w:rsidDel="00B45CC4">
          <w:rPr>
            <w:rFonts w:cstheme="minorHAnsi"/>
          </w:rPr>
          <w:delText>Then get all job gkey and conduct SQL as below, and execute it to assign job into corresponding job-group</w:delText>
        </w:r>
      </w:del>
    </w:p>
    <w:p w14:paraId="72E0B61A" w14:textId="77777777" w:rsidR="00C035FF" w:rsidRPr="00C035FF" w:rsidDel="00B45CC4" w:rsidRDefault="00C035FF" w:rsidP="00C035FF">
      <w:pPr>
        <w:pStyle w:val="ListParagraph"/>
        <w:ind w:left="1440"/>
        <w:rPr>
          <w:del w:id="1265" w:author="Li, Leo Yiqi" w:date="2020-07-29T16:04:00Z"/>
          <w:rFonts w:cstheme="minorHAnsi"/>
        </w:rPr>
      </w:pPr>
      <w:del w:id="1266" w:author="Li, Leo Yiqi" w:date="2020-07-29T16:04:00Z">
        <w:r w:rsidRPr="00C035FF" w:rsidDel="00B45CC4">
          <w:rPr>
            <w:rFonts w:cstheme="minorHAnsi"/>
          </w:rPr>
          <w:delText>update frm_job_definition set job_group_gkey = (select jobgrp_gkey from frm_job_group where jobgrp_name = 'App1') where gkey in</w:delText>
        </w:r>
        <w:r w:rsidDel="00B45CC4">
          <w:rPr>
            <w:rFonts w:cstheme="minorHAnsi"/>
          </w:rPr>
          <w:delText xml:space="preserve"> </w:delText>
        </w:r>
        <w:r w:rsidRPr="00C035FF" w:rsidDel="00B45CC4">
          <w:rPr>
            <w:rFonts w:cstheme="minorHAnsi"/>
          </w:rPr>
          <w:delText>(939826,</w:delText>
        </w:r>
      </w:del>
    </w:p>
    <w:p w14:paraId="31B6F616" w14:textId="77777777" w:rsidR="00C035FF" w:rsidRPr="00C035FF" w:rsidDel="00B45CC4" w:rsidRDefault="00C035FF" w:rsidP="00C035FF">
      <w:pPr>
        <w:pStyle w:val="ListParagraph"/>
        <w:ind w:left="1440"/>
        <w:rPr>
          <w:del w:id="1267" w:author="Li, Leo Yiqi" w:date="2020-07-29T16:04:00Z"/>
          <w:rFonts w:cstheme="minorHAnsi"/>
        </w:rPr>
      </w:pPr>
      <w:del w:id="1268" w:author="Li, Leo Yiqi" w:date="2020-07-29T16:04:00Z">
        <w:r w:rsidRPr="00C035FF" w:rsidDel="00B45CC4">
          <w:rPr>
            <w:rFonts w:cstheme="minorHAnsi"/>
          </w:rPr>
          <w:delText>2421624,</w:delText>
        </w:r>
      </w:del>
    </w:p>
    <w:p w14:paraId="530B8089" w14:textId="77777777" w:rsidR="00C035FF" w:rsidRPr="00C035FF" w:rsidDel="00B45CC4" w:rsidRDefault="00C035FF" w:rsidP="00C035FF">
      <w:pPr>
        <w:pStyle w:val="ListParagraph"/>
        <w:ind w:left="1440"/>
        <w:rPr>
          <w:del w:id="1269" w:author="Li, Leo Yiqi" w:date="2020-07-29T16:04:00Z"/>
          <w:rFonts w:cstheme="minorHAnsi"/>
        </w:rPr>
      </w:pPr>
      <w:del w:id="1270" w:author="Li, Leo Yiqi" w:date="2020-07-29T16:04:00Z">
        <w:r w:rsidRPr="00C035FF" w:rsidDel="00B45CC4">
          <w:rPr>
            <w:rFonts w:cstheme="minorHAnsi"/>
          </w:rPr>
          <w:delText>2338542851,</w:delText>
        </w:r>
      </w:del>
    </w:p>
    <w:p w14:paraId="7B4ED9BD" w14:textId="77777777" w:rsidR="00C035FF" w:rsidRPr="00C035FF" w:rsidDel="00B45CC4" w:rsidRDefault="00C035FF" w:rsidP="00C035FF">
      <w:pPr>
        <w:pStyle w:val="ListParagraph"/>
        <w:ind w:left="1440"/>
        <w:rPr>
          <w:del w:id="1271" w:author="Li, Leo Yiqi" w:date="2020-07-29T16:04:00Z"/>
          <w:rFonts w:cstheme="minorHAnsi"/>
        </w:rPr>
      </w:pPr>
      <w:del w:id="1272" w:author="Li, Leo Yiqi" w:date="2020-07-29T16:04:00Z">
        <w:r w:rsidRPr="00C035FF" w:rsidDel="00B45CC4">
          <w:rPr>
            <w:rFonts w:cstheme="minorHAnsi"/>
          </w:rPr>
          <w:delText>18196554,</w:delText>
        </w:r>
      </w:del>
    </w:p>
    <w:p w14:paraId="1B041CED" w14:textId="77777777" w:rsidR="00C035FF" w:rsidRPr="00C035FF" w:rsidDel="00B45CC4" w:rsidRDefault="00C035FF" w:rsidP="00C035FF">
      <w:pPr>
        <w:pStyle w:val="ListParagraph"/>
        <w:ind w:left="1440"/>
        <w:rPr>
          <w:del w:id="1273" w:author="Li, Leo Yiqi" w:date="2020-07-29T16:04:00Z"/>
          <w:rFonts w:cstheme="minorHAnsi"/>
        </w:rPr>
      </w:pPr>
      <w:del w:id="1274" w:author="Li, Leo Yiqi" w:date="2020-07-29T16:04:00Z">
        <w:r w:rsidRPr="00C035FF" w:rsidDel="00B45CC4">
          <w:rPr>
            <w:rFonts w:cstheme="minorHAnsi"/>
          </w:rPr>
          <w:delText>129151674,</w:delText>
        </w:r>
      </w:del>
    </w:p>
    <w:p w14:paraId="07D66DEB" w14:textId="77777777" w:rsidR="00C035FF" w:rsidRPr="00C035FF" w:rsidDel="00B45CC4" w:rsidRDefault="00C035FF" w:rsidP="00C035FF">
      <w:pPr>
        <w:pStyle w:val="ListParagraph"/>
        <w:ind w:left="1440"/>
        <w:rPr>
          <w:del w:id="1275" w:author="Li, Leo Yiqi" w:date="2020-07-29T16:04:00Z"/>
          <w:rFonts w:cstheme="minorHAnsi"/>
        </w:rPr>
      </w:pPr>
      <w:del w:id="1276" w:author="Li, Leo Yiqi" w:date="2020-07-29T16:04:00Z">
        <w:r w:rsidRPr="00C035FF" w:rsidDel="00B45CC4">
          <w:rPr>
            <w:rFonts w:cstheme="minorHAnsi"/>
          </w:rPr>
          <w:delText>1262017478,</w:delText>
        </w:r>
      </w:del>
    </w:p>
    <w:p w14:paraId="48437E3A" w14:textId="77777777" w:rsidR="00C035FF" w:rsidRPr="00C035FF" w:rsidDel="00B45CC4" w:rsidRDefault="00C035FF" w:rsidP="00C035FF">
      <w:pPr>
        <w:pStyle w:val="ListParagraph"/>
        <w:ind w:left="1440"/>
        <w:rPr>
          <w:del w:id="1277" w:author="Li, Leo Yiqi" w:date="2020-07-29T16:04:00Z"/>
          <w:rFonts w:cstheme="minorHAnsi"/>
        </w:rPr>
      </w:pPr>
      <w:del w:id="1278" w:author="Li, Leo Yiqi" w:date="2020-07-29T16:04:00Z">
        <w:r w:rsidRPr="00C035FF" w:rsidDel="00B45CC4">
          <w:rPr>
            <w:rFonts w:cstheme="minorHAnsi"/>
          </w:rPr>
          <w:delText>104712139,</w:delText>
        </w:r>
      </w:del>
    </w:p>
    <w:p w14:paraId="604E5734" w14:textId="77777777" w:rsidR="00C035FF" w:rsidRPr="00C035FF" w:rsidDel="00B45CC4" w:rsidRDefault="00C035FF" w:rsidP="00C035FF">
      <w:pPr>
        <w:pStyle w:val="ListParagraph"/>
        <w:ind w:left="1440"/>
        <w:rPr>
          <w:del w:id="1279" w:author="Li, Leo Yiqi" w:date="2020-07-29T16:04:00Z"/>
          <w:rFonts w:cstheme="minorHAnsi"/>
        </w:rPr>
      </w:pPr>
      <w:del w:id="1280" w:author="Li, Leo Yiqi" w:date="2020-07-29T16:04:00Z">
        <w:r w:rsidRPr="00C035FF" w:rsidDel="00B45CC4">
          <w:rPr>
            <w:rFonts w:cstheme="minorHAnsi"/>
          </w:rPr>
          <w:delText>1742463693,</w:delText>
        </w:r>
      </w:del>
    </w:p>
    <w:p w14:paraId="38744174" w14:textId="77777777" w:rsidR="00C035FF" w:rsidRPr="00C035FF" w:rsidDel="00B45CC4" w:rsidRDefault="00C035FF" w:rsidP="00C035FF">
      <w:pPr>
        <w:pStyle w:val="ListParagraph"/>
        <w:ind w:left="1440"/>
        <w:rPr>
          <w:del w:id="1281" w:author="Li, Leo Yiqi" w:date="2020-07-29T16:04:00Z"/>
          <w:rFonts w:cstheme="minorHAnsi"/>
        </w:rPr>
      </w:pPr>
      <w:del w:id="1282" w:author="Li, Leo Yiqi" w:date="2020-07-29T16:04:00Z">
        <w:r w:rsidRPr="00C035FF" w:rsidDel="00B45CC4">
          <w:rPr>
            <w:rFonts w:cstheme="minorHAnsi"/>
          </w:rPr>
          <w:delText>1983720513,</w:delText>
        </w:r>
      </w:del>
    </w:p>
    <w:p w14:paraId="5EFFD7A1" w14:textId="77777777" w:rsidR="00C035FF" w:rsidRPr="00C035FF" w:rsidDel="00B45CC4" w:rsidRDefault="00C035FF" w:rsidP="00C035FF">
      <w:pPr>
        <w:pStyle w:val="ListParagraph"/>
        <w:ind w:left="1440"/>
        <w:rPr>
          <w:del w:id="1283" w:author="Li, Leo Yiqi" w:date="2020-07-29T16:04:00Z"/>
          <w:rFonts w:cstheme="minorHAnsi"/>
        </w:rPr>
      </w:pPr>
      <w:del w:id="1284" w:author="Li, Leo Yiqi" w:date="2020-07-29T16:04:00Z">
        <w:r w:rsidRPr="00C035FF" w:rsidDel="00B45CC4">
          <w:rPr>
            <w:rFonts w:cstheme="minorHAnsi"/>
          </w:rPr>
          <w:delText>1675926942,</w:delText>
        </w:r>
      </w:del>
    </w:p>
    <w:p w14:paraId="18002930" w14:textId="77777777" w:rsidR="00C035FF" w:rsidRPr="00C035FF" w:rsidDel="00B45CC4" w:rsidRDefault="00C035FF" w:rsidP="00C035FF">
      <w:pPr>
        <w:pStyle w:val="ListParagraph"/>
        <w:ind w:left="1440"/>
        <w:rPr>
          <w:del w:id="1285" w:author="Li, Leo Yiqi" w:date="2020-07-29T16:04:00Z"/>
          <w:rFonts w:cstheme="minorHAnsi"/>
        </w:rPr>
      </w:pPr>
      <w:del w:id="1286" w:author="Li, Leo Yiqi" w:date="2020-07-29T16:04:00Z">
        <w:r w:rsidRPr="00C035FF" w:rsidDel="00B45CC4">
          <w:rPr>
            <w:rFonts w:cstheme="minorHAnsi"/>
          </w:rPr>
          <w:delText>1675926883,</w:delText>
        </w:r>
      </w:del>
    </w:p>
    <w:p w14:paraId="5938C6EA" w14:textId="77777777" w:rsidR="00C035FF" w:rsidRPr="00C035FF" w:rsidDel="00B45CC4" w:rsidRDefault="00C035FF" w:rsidP="00C035FF">
      <w:pPr>
        <w:pStyle w:val="ListParagraph"/>
        <w:ind w:left="1440"/>
        <w:rPr>
          <w:del w:id="1287" w:author="Li, Leo Yiqi" w:date="2020-07-29T16:04:00Z"/>
          <w:rFonts w:cstheme="minorHAnsi"/>
        </w:rPr>
      </w:pPr>
      <w:del w:id="1288" w:author="Li, Leo Yiqi" w:date="2020-07-29T16:04:00Z">
        <w:r w:rsidRPr="00C035FF" w:rsidDel="00B45CC4">
          <w:rPr>
            <w:rFonts w:cstheme="minorHAnsi"/>
          </w:rPr>
          <w:delText>1675926950,</w:delText>
        </w:r>
      </w:del>
    </w:p>
    <w:p w14:paraId="7233ECDA" w14:textId="77777777" w:rsidR="00C035FF" w:rsidRPr="00C035FF" w:rsidDel="00B45CC4" w:rsidRDefault="00C035FF" w:rsidP="00C035FF">
      <w:pPr>
        <w:pStyle w:val="ListParagraph"/>
        <w:ind w:left="1440"/>
        <w:rPr>
          <w:del w:id="1289" w:author="Li, Leo Yiqi" w:date="2020-07-29T16:04:00Z"/>
          <w:rFonts w:cstheme="minorHAnsi"/>
        </w:rPr>
      </w:pPr>
      <w:del w:id="1290" w:author="Li, Leo Yiqi" w:date="2020-07-29T16:04:00Z">
        <w:r w:rsidRPr="00C035FF" w:rsidDel="00B45CC4">
          <w:rPr>
            <w:rFonts w:cstheme="minorHAnsi"/>
          </w:rPr>
          <w:delText>2272781649,</w:delText>
        </w:r>
      </w:del>
    </w:p>
    <w:p w14:paraId="4D124BF9" w14:textId="77777777" w:rsidR="00C035FF" w:rsidRPr="00C035FF" w:rsidDel="00B45CC4" w:rsidRDefault="00C035FF" w:rsidP="00C035FF">
      <w:pPr>
        <w:pStyle w:val="ListParagraph"/>
        <w:ind w:left="1440"/>
        <w:rPr>
          <w:del w:id="1291" w:author="Li, Leo Yiqi" w:date="2020-07-29T16:04:00Z"/>
          <w:rFonts w:cstheme="minorHAnsi"/>
        </w:rPr>
      </w:pPr>
      <w:del w:id="1292" w:author="Li, Leo Yiqi" w:date="2020-07-29T16:04:00Z">
        <w:r w:rsidRPr="00C035FF" w:rsidDel="00B45CC4">
          <w:rPr>
            <w:rFonts w:cstheme="minorHAnsi"/>
          </w:rPr>
          <w:delText>1675812473,</w:delText>
        </w:r>
      </w:del>
    </w:p>
    <w:p w14:paraId="51F97522" w14:textId="77777777" w:rsidR="00C035FF" w:rsidRPr="00C035FF" w:rsidDel="00B45CC4" w:rsidRDefault="00C035FF" w:rsidP="00C035FF">
      <w:pPr>
        <w:pStyle w:val="ListParagraph"/>
        <w:ind w:left="1440"/>
        <w:rPr>
          <w:del w:id="1293" w:author="Li, Leo Yiqi" w:date="2020-07-29T16:04:00Z"/>
          <w:rFonts w:cstheme="minorHAnsi"/>
        </w:rPr>
      </w:pPr>
      <w:del w:id="1294" w:author="Li, Leo Yiqi" w:date="2020-07-29T16:04:00Z">
        <w:r w:rsidRPr="00C035FF" w:rsidDel="00B45CC4">
          <w:rPr>
            <w:rFonts w:cstheme="minorHAnsi"/>
          </w:rPr>
          <w:delText>1675812475,</w:delText>
        </w:r>
      </w:del>
    </w:p>
    <w:p w14:paraId="6A0F85D8" w14:textId="77777777" w:rsidR="00C035FF" w:rsidRPr="00C035FF" w:rsidDel="00B45CC4" w:rsidRDefault="00C035FF" w:rsidP="00C035FF">
      <w:pPr>
        <w:pStyle w:val="ListParagraph"/>
        <w:ind w:left="1440"/>
        <w:rPr>
          <w:del w:id="1295" w:author="Li, Leo Yiqi" w:date="2020-07-29T16:04:00Z"/>
          <w:rFonts w:cstheme="minorHAnsi"/>
        </w:rPr>
      </w:pPr>
      <w:del w:id="1296" w:author="Li, Leo Yiqi" w:date="2020-07-29T16:04:00Z">
        <w:r w:rsidRPr="00C035FF" w:rsidDel="00B45CC4">
          <w:rPr>
            <w:rFonts w:cstheme="minorHAnsi"/>
          </w:rPr>
          <w:delText>1675812480,</w:delText>
        </w:r>
      </w:del>
    </w:p>
    <w:p w14:paraId="708EB045" w14:textId="77777777" w:rsidR="00C035FF" w:rsidRPr="00C035FF" w:rsidDel="00B45CC4" w:rsidRDefault="00C035FF" w:rsidP="00C035FF">
      <w:pPr>
        <w:pStyle w:val="ListParagraph"/>
        <w:ind w:left="1440"/>
        <w:rPr>
          <w:del w:id="1297" w:author="Li, Leo Yiqi" w:date="2020-07-29T16:04:00Z"/>
          <w:rFonts w:cstheme="minorHAnsi"/>
        </w:rPr>
      </w:pPr>
      <w:del w:id="1298" w:author="Li, Leo Yiqi" w:date="2020-07-29T16:04:00Z">
        <w:r w:rsidRPr="00C035FF" w:rsidDel="00B45CC4">
          <w:rPr>
            <w:rFonts w:cstheme="minorHAnsi"/>
          </w:rPr>
          <w:delText>1675812481,</w:delText>
        </w:r>
      </w:del>
    </w:p>
    <w:p w14:paraId="2D0D2A20" w14:textId="77777777" w:rsidR="00C035FF" w:rsidRPr="00C035FF" w:rsidDel="00B45CC4" w:rsidRDefault="00C035FF" w:rsidP="00C035FF">
      <w:pPr>
        <w:pStyle w:val="ListParagraph"/>
        <w:ind w:left="1440"/>
        <w:rPr>
          <w:del w:id="1299" w:author="Li, Leo Yiqi" w:date="2020-07-29T16:04:00Z"/>
          <w:rFonts w:cstheme="minorHAnsi"/>
        </w:rPr>
      </w:pPr>
      <w:del w:id="1300" w:author="Li, Leo Yiqi" w:date="2020-07-29T16:04:00Z">
        <w:r w:rsidRPr="00C035FF" w:rsidDel="00B45CC4">
          <w:rPr>
            <w:rFonts w:cstheme="minorHAnsi"/>
          </w:rPr>
          <w:delText>1675812485,</w:delText>
        </w:r>
      </w:del>
    </w:p>
    <w:p w14:paraId="6D15C632" w14:textId="77777777" w:rsidR="00C035FF" w:rsidRPr="00C035FF" w:rsidDel="00B45CC4" w:rsidRDefault="00C035FF" w:rsidP="00C035FF">
      <w:pPr>
        <w:pStyle w:val="ListParagraph"/>
        <w:ind w:left="1440"/>
        <w:rPr>
          <w:del w:id="1301" w:author="Li, Leo Yiqi" w:date="2020-07-29T16:04:00Z"/>
          <w:rFonts w:cstheme="minorHAnsi"/>
        </w:rPr>
      </w:pPr>
      <w:del w:id="1302" w:author="Li, Leo Yiqi" w:date="2020-07-29T16:04:00Z">
        <w:r w:rsidRPr="00C035FF" w:rsidDel="00B45CC4">
          <w:rPr>
            <w:rFonts w:cstheme="minorHAnsi"/>
          </w:rPr>
          <w:delText>1675812488,</w:delText>
        </w:r>
      </w:del>
    </w:p>
    <w:p w14:paraId="77614B52" w14:textId="77777777" w:rsidR="00C035FF" w:rsidRPr="00C035FF" w:rsidDel="00B45CC4" w:rsidRDefault="00C035FF" w:rsidP="00C035FF">
      <w:pPr>
        <w:pStyle w:val="ListParagraph"/>
        <w:ind w:left="1440"/>
        <w:rPr>
          <w:del w:id="1303" w:author="Li, Leo Yiqi" w:date="2020-07-29T16:04:00Z"/>
          <w:rFonts w:cstheme="minorHAnsi"/>
        </w:rPr>
      </w:pPr>
      <w:del w:id="1304" w:author="Li, Leo Yiqi" w:date="2020-07-29T16:04:00Z">
        <w:r w:rsidRPr="00C035FF" w:rsidDel="00B45CC4">
          <w:rPr>
            <w:rFonts w:cstheme="minorHAnsi"/>
          </w:rPr>
          <w:delText>1675812489,</w:delText>
        </w:r>
      </w:del>
    </w:p>
    <w:p w14:paraId="6A937D00" w14:textId="77777777" w:rsidR="00C035FF" w:rsidRPr="00C035FF" w:rsidDel="00B45CC4" w:rsidRDefault="00C035FF" w:rsidP="00C035FF">
      <w:pPr>
        <w:pStyle w:val="ListParagraph"/>
        <w:ind w:left="1440"/>
        <w:rPr>
          <w:del w:id="1305" w:author="Li, Leo Yiqi" w:date="2020-07-29T16:04:00Z"/>
          <w:rFonts w:cstheme="minorHAnsi"/>
        </w:rPr>
      </w:pPr>
      <w:del w:id="1306" w:author="Li, Leo Yiqi" w:date="2020-07-29T16:04:00Z">
        <w:r w:rsidRPr="00C035FF" w:rsidDel="00B45CC4">
          <w:rPr>
            <w:rFonts w:cstheme="minorHAnsi"/>
          </w:rPr>
          <w:delText>1675812490,</w:delText>
        </w:r>
      </w:del>
    </w:p>
    <w:p w14:paraId="372F5EB7" w14:textId="77777777" w:rsidR="00C035FF" w:rsidRPr="00C035FF" w:rsidDel="00B45CC4" w:rsidRDefault="00C035FF" w:rsidP="00C035FF">
      <w:pPr>
        <w:pStyle w:val="ListParagraph"/>
        <w:ind w:left="1440"/>
        <w:rPr>
          <w:del w:id="1307" w:author="Li, Leo Yiqi" w:date="2020-07-29T16:04:00Z"/>
          <w:rFonts w:cstheme="minorHAnsi"/>
        </w:rPr>
      </w:pPr>
      <w:del w:id="1308" w:author="Li, Leo Yiqi" w:date="2020-07-29T16:04:00Z">
        <w:r w:rsidRPr="00C035FF" w:rsidDel="00B45CC4">
          <w:rPr>
            <w:rFonts w:cstheme="minorHAnsi"/>
          </w:rPr>
          <w:delText>1675812493,</w:delText>
        </w:r>
      </w:del>
    </w:p>
    <w:p w14:paraId="2F5153AB" w14:textId="77777777" w:rsidR="00C035FF" w:rsidRPr="00C035FF" w:rsidDel="00B45CC4" w:rsidRDefault="00C035FF" w:rsidP="00C035FF">
      <w:pPr>
        <w:pStyle w:val="ListParagraph"/>
        <w:ind w:left="1440"/>
        <w:rPr>
          <w:del w:id="1309" w:author="Li, Leo Yiqi" w:date="2020-07-29T16:04:00Z"/>
          <w:rFonts w:cstheme="minorHAnsi"/>
        </w:rPr>
      </w:pPr>
      <w:del w:id="1310" w:author="Li, Leo Yiqi" w:date="2020-07-29T16:04:00Z">
        <w:r w:rsidRPr="00C035FF" w:rsidDel="00B45CC4">
          <w:rPr>
            <w:rFonts w:cstheme="minorHAnsi"/>
          </w:rPr>
          <w:delText>1675812495,</w:delText>
        </w:r>
      </w:del>
    </w:p>
    <w:p w14:paraId="5E03A202" w14:textId="77777777" w:rsidR="00C035FF" w:rsidRPr="00C035FF" w:rsidDel="00B45CC4" w:rsidRDefault="00C035FF" w:rsidP="00C035FF">
      <w:pPr>
        <w:pStyle w:val="ListParagraph"/>
        <w:ind w:left="1440"/>
        <w:rPr>
          <w:del w:id="1311" w:author="Li, Leo Yiqi" w:date="2020-07-29T16:04:00Z"/>
          <w:rFonts w:cstheme="minorHAnsi"/>
        </w:rPr>
      </w:pPr>
      <w:del w:id="1312" w:author="Li, Leo Yiqi" w:date="2020-07-29T16:04:00Z">
        <w:r w:rsidRPr="00C035FF" w:rsidDel="00B45CC4">
          <w:rPr>
            <w:rFonts w:cstheme="minorHAnsi"/>
          </w:rPr>
          <w:delText>1675812496,</w:delText>
        </w:r>
      </w:del>
    </w:p>
    <w:p w14:paraId="4C6B0D3A" w14:textId="77777777" w:rsidR="00C035FF" w:rsidRPr="00C035FF" w:rsidDel="00B45CC4" w:rsidRDefault="00C035FF" w:rsidP="00C035FF">
      <w:pPr>
        <w:pStyle w:val="ListParagraph"/>
        <w:ind w:left="1440"/>
        <w:rPr>
          <w:del w:id="1313" w:author="Li, Leo Yiqi" w:date="2020-07-29T16:04:00Z"/>
          <w:rFonts w:cstheme="minorHAnsi"/>
        </w:rPr>
      </w:pPr>
      <w:del w:id="1314" w:author="Li, Leo Yiqi" w:date="2020-07-29T16:04:00Z">
        <w:r w:rsidRPr="00C035FF" w:rsidDel="00B45CC4">
          <w:rPr>
            <w:rFonts w:cstheme="minorHAnsi"/>
          </w:rPr>
          <w:delText>1675812497,</w:delText>
        </w:r>
      </w:del>
    </w:p>
    <w:p w14:paraId="41E7567E" w14:textId="77777777" w:rsidR="00C035FF" w:rsidRPr="00C035FF" w:rsidDel="00B45CC4" w:rsidRDefault="00C035FF" w:rsidP="00C035FF">
      <w:pPr>
        <w:pStyle w:val="ListParagraph"/>
        <w:ind w:left="1440"/>
        <w:rPr>
          <w:del w:id="1315" w:author="Li, Leo Yiqi" w:date="2020-07-29T16:04:00Z"/>
          <w:rFonts w:cstheme="minorHAnsi"/>
        </w:rPr>
      </w:pPr>
      <w:del w:id="1316" w:author="Li, Leo Yiqi" w:date="2020-07-29T16:04:00Z">
        <w:r w:rsidRPr="00C035FF" w:rsidDel="00B45CC4">
          <w:rPr>
            <w:rFonts w:cstheme="minorHAnsi"/>
          </w:rPr>
          <w:delText>1675812498,</w:delText>
        </w:r>
      </w:del>
    </w:p>
    <w:p w14:paraId="62EDF33E" w14:textId="77777777" w:rsidR="00C035FF" w:rsidRPr="00C035FF" w:rsidDel="00B45CC4" w:rsidRDefault="00C035FF" w:rsidP="00C035FF">
      <w:pPr>
        <w:pStyle w:val="ListParagraph"/>
        <w:ind w:left="1440"/>
        <w:rPr>
          <w:del w:id="1317" w:author="Li, Leo Yiqi" w:date="2020-07-29T16:04:00Z"/>
          <w:rFonts w:cstheme="minorHAnsi"/>
        </w:rPr>
      </w:pPr>
      <w:del w:id="1318" w:author="Li, Leo Yiqi" w:date="2020-07-29T16:04:00Z">
        <w:r w:rsidRPr="00C035FF" w:rsidDel="00B45CC4">
          <w:rPr>
            <w:rFonts w:cstheme="minorHAnsi"/>
          </w:rPr>
          <w:delText>1675812499,</w:delText>
        </w:r>
      </w:del>
    </w:p>
    <w:p w14:paraId="5D9978B3" w14:textId="77777777" w:rsidR="00C035FF" w:rsidRPr="00C035FF" w:rsidDel="00B45CC4" w:rsidRDefault="00C035FF" w:rsidP="00C035FF">
      <w:pPr>
        <w:pStyle w:val="ListParagraph"/>
        <w:ind w:left="1440"/>
        <w:rPr>
          <w:del w:id="1319" w:author="Li, Leo Yiqi" w:date="2020-07-29T16:04:00Z"/>
          <w:rFonts w:cstheme="minorHAnsi"/>
        </w:rPr>
      </w:pPr>
      <w:del w:id="1320" w:author="Li, Leo Yiqi" w:date="2020-07-29T16:04:00Z">
        <w:r w:rsidRPr="00C035FF" w:rsidDel="00B45CC4">
          <w:rPr>
            <w:rFonts w:cstheme="minorHAnsi"/>
          </w:rPr>
          <w:delText>1675815145,</w:delText>
        </w:r>
      </w:del>
    </w:p>
    <w:p w14:paraId="63B8496F" w14:textId="77777777" w:rsidR="00C035FF" w:rsidRPr="00C035FF" w:rsidDel="00B45CC4" w:rsidRDefault="00C035FF" w:rsidP="00C035FF">
      <w:pPr>
        <w:pStyle w:val="ListParagraph"/>
        <w:ind w:left="1440"/>
        <w:rPr>
          <w:del w:id="1321" w:author="Li, Leo Yiqi" w:date="2020-07-29T16:04:00Z"/>
          <w:rFonts w:cstheme="minorHAnsi"/>
        </w:rPr>
      </w:pPr>
      <w:del w:id="1322" w:author="Li, Leo Yiqi" w:date="2020-07-29T16:04:00Z">
        <w:r w:rsidRPr="00C035FF" w:rsidDel="00B45CC4">
          <w:rPr>
            <w:rFonts w:cstheme="minorHAnsi"/>
          </w:rPr>
          <w:delText>2222948807,</w:delText>
        </w:r>
      </w:del>
    </w:p>
    <w:p w14:paraId="2FE6226F" w14:textId="77777777" w:rsidR="00C035FF" w:rsidRPr="00C035FF" w:rsidDel="00B45CC4" w:rsidRDefault="00C035FF" w:rsidP="00C035FF">
      <w:pPr>
        <w:pStyle w:val="ListParagraph"/>
        <w:ind w:left="1440"/>
        <w:rPr>
          <w:del w:id="1323" w:author="Li, Leo Yiqi" w:date="2020-07-29T16:04:00Z"/>
          <w:rFonts w:cstheme="minorHAnsi"/>
        </w:rPr>
      </w:pPr>
      <w:del w:id="1324" w:author="Li, Leo Yiqi" w:date="2020-07-29T16:04:00Z">
        <w:r w:rsidRPr="00C035FF" w:rsidDel="00B45CC4">
          <w:rPr>
            <w:rFonts w:cstheme="minorHAnsi"/>
          </w:rPr>
          <w:delText>113439858,</w:delText>
        </w:r>
      </w:del>
    </w:p>
    <w:p w14:paraId="2AC3C083" w14:textId="77777777" w:rsidR="00C035FF" w:rsidRPr="00C035FF" w:rsidDel="00B45CC4" w:rsidRDefault="00C035FF" w:rsidP="00C035FF">
      <w:pPr>
        <w:pStyle w:val="ListParagraph"/>
        <w:ind w:left="1440"/>
        <w:rPr>
          <w:del w:id="1325" w:author="Li, Leo Yiqi" w:date="2020-07-29T16:04:00Z"/>
          <w:rFonts w:cstheme="minorHAnsi"/>
        </w:rPr>
      </w:pPr>
      <w:del w:id="1326" w:author="Li, Leo Yiqi" w:date="2020-07-29T16:04:00Z">
        <w:r w:rsidRPr="00C035FF" w:rsidDel="00B45CC4">
          <w:rPr>
            <w:rFonts w:cstheme="minorHAnsi"/>
          </w:rPr>
          <w:delText>29778599,</w:delText>
        </w:r>
      </w:del>
    </w:p>
    <w:p w14:paraId="32BD204E" w14:textId="77777777" w:rsidR="00C035FF" w:rsidRPr="00C035FF" w:rsidDel="00B45CC4" w:rsidRDefault="00C035FF" w:rsidP="00C035FF">
      <w:pPr>
        <w:pStyle w:val="ListParagraph"/>
        <w:ind w:left="1440"/>
        <w:rPr>
          <w:del w:id="1327" w:author="Li, Leo Yiqi" w:date="2020-07-29T16:04:00Z"/>
          <w:rFonts w:cstheme="minorHAnsi"/>
        </w:rPr>
      </w:pPr>
      <w:del w:id="1328" w:author="Li, Leo Yiqi" w:date="2020-07-29T16:04:00Z">
        <w:r w:rsidRPr="00C035FF" w:rsidDel="00B45CC4">
          <w:rPr>
            <w:rFonts w:cstheme="minorHAnsi"/>
          </w:rPr>
          <w:delText>485836883,</w:delText>
        </w:r>
      </w:del>
    </w:p>
    <w:p w14:paraId="1C8D2B74" w14:textId="77777777" w:rsidR="00C035FF" w:rsidRPr="00C035FF" w:rsidDel="00B45CC4" w:rsidRDefault="00C035FF" w:rsidP="00C035FF">
      <w:pPr>
        <w:pStyle w:val="ListParagraph"/>
        <w:ind w:left="1440"/>
        <w:rPr>
          <w:del w:id="1329" w:author="Li, Leo Yiqi" w:date="2020-07-29T16:04:00Z"/>
          <w:rFonts w:cstheme="minorHAnsi"/>
        </w:rPr>
      </w:pPr>
      <w:del w:id="1330" w:author="Li, Leo Yiqi" w:date="2020-07-29T16:04:00Z">
        <w:r w:rsidRPr="00C035FF" w:rsidDel="00B45CC4">
          <w:rPr>
            <w:rFonts w:cstheme="minorHAnsi"/>
          </w:rPr>
          <w:delText>16695871,</w:delText>
        </w:r>
      </w:del>
    </w:p>
    <w:p w14:paraId="6EC8AFD2" w14:textId="77777777" w:rsidR="00C035FF" w:rsidRPr="00C035FF" w:rsidDel="00B45CC4" w:rsidRDefault="00C035FF" w:rsidP="00C035FF">
      <w:pPr>
        <w:pStyle w:val="ListParagraph"/>
        <w:ind w:left="1440"/>
        <w:rPr>
          <w:del w:id="1331" w:author="Li, Leo Yiqi" w:date="2020-07-29T16:04:00Z"/>
          <w:rFonts w:cstheme="minorHAnsi"/>
        </w:rPr>
      </w:pPr>
      <w:del w:id="1332" w:author="Li, Leo Yiqi" w:date="2020-07-29T16:04:00Z">
        <w:r w:rsidRPr="00C035FF" w:rsidDel="00B45CC4">
          <w:rPr>
            <w:rFonts w:cstheme="minorHAnsi"/>
          </w:rPr>
          <w:delText>16676073</w:delText>
        </w:r>
      </w:del>
    </w:p>
    <w:p w14:paraId="240DEB59" w14:textId="77777777" w:rsidR="00C035FF" w:rsidDel="00B45CC4" w:rsidRDefault="00C035FF" w:rsidP="00C035FF">
      <w:pPr>
        <w:pStyle w:val="ListParagraph"/>
        <w:ind w:left="1440"/>
        <w:rPr>
          <w:del w:id="1333" w:author="Li, Leo Yiqi" w:date="2020-07-29T16:04:00Z"/>
          <w:rFonts w:cstheme="minorHAnsi"/>
        </w:rPr>
      </w:pPr>
      <w:del w:id="1334" w:author="Li, Leo Yiqi" w:date="2020-07-29T16:04:00Z">
        <w:r w:rsidRPr="00C035FF" w:rsidDel="00B45CC4">
          <w:rPr>
            <w:rFonts w:cstheme="minorHAnsi"/>
          </w:rPr>
          <w:delText>);</w:delText>
        </w:r>
      </w:del>
    </w:p>
    <w:p w14:paraId="450A8A13" w14:textId="77777777" w:rsidR="00886CA6" w:rsidDel="00B45CC4" w:rsidRDefault="00C035FF" w:rsidP="00886CA6">
      <w:pPr>
        <w:pStyle w:val="ListParagraph"/>
        <w:numPr>
          <w:ilvl w:val="1"/>
          <w:numId w:val="4"/>
        </w:numPr>
        <w:rPr>
          <w:del w:id="1335" w:author="Li, Leo Yiqi" w:date="2020-07-29T16:04:00Z"/>
          <w:rFonts w:cstheme="minorHAnsi"/>
        </w:rPr>
      </w:pPr>
      <w:del w:id="1336" w:author="Li, Leo Yiqi" w:date="2020-07-29T16:04:00Z">
        <w:r w:rsidRPr="00C035FF" w:rsidDel="00B45CC4">
          <w:rPr>
            <w:rFonts w:cstheme="minorHAnsi"/>
          </w:rPr>
          <w:delText>Repeat above steps to conduct SQL and execute SQL for other job groups</w:delText>
        </w:r>
      </w:del>
    </w:p>
    <w:p w14:paraId="405FE573" w14:textId="77777777" w:rsidR="00886CA6" w:rsidDel="007A2014" w:rsidRDefault="00886CA6" w:rsidP="00886CA6">
      <w:pPr>
        <w:pStyle w:val="ListParagraph"/>
        <w:ind w:left="1440"/>
        <w:rPr>
          <w:del w:id="1337" w:author="Li, Yixin" w:date="2020-08-04T12:13:00Z"/>
          <w:rFonts w:cstheme="minorHAnsi"/>
        </w:rPr>
      </w:pPr>
    </w:p>
    <w:p w14:paraId="39F251DB" w14:textId="77777777" w:rsidR="007A2014" w:rsidRPr="007A2014" w:rsidRDefault="007A2014">
      <w:pPr>
        <w:rPr>
          <w:ins w:id="1338" w:author="Li, Yixin" w:date="2020-08-04T12:12:00Z"/>
          <w:rFonts w:cstheme="minorHAnsi"/>
          <w:rPrChange w:id="1339" w:author="Li, Yixin" w:date="2020-08-04T12:13:00Z">
            <w:rPr>
              <w:ins w:id="1340" w:author="Li, Yixin" w:date="2020-08-04T12:12:00Z"/>
            </w:rPr>
          </w:rPrChange>
        </w:rPr>
        <w:pPrChange w:id="1341" w:author="Li, Yixin" w:date="2020-08-04T12:13:00Z">
          <w:pPr>
            <w:pStyle w:val="ListParagraph"/>
            <w:numPr>
              <w:numId w:val="4"/>
            </w:numPr>
            <w:ind w:hanging="360"/>
          </w:pPr>
        </w:pPrChange>
      </w:pPr>
    </w:p>
    <w:p w14:paraId="203B19AC" w14:textId="77777777" w:rsidR="00886CA6" w:rsidRDefault="00886CA6" w:rsidP="00886CA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 w:hint="eastAsia"/>
        </w:rPr>
        <w:t>ouble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check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all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job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groups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status</w:t>
      </w:r>
      <w:r>
        <w:rPr>
          <w:rFonts w:cstheme="minorHAnsi"/>
        </w:rPr>
        <w:t>.</w:t>
      </w:r>
    </w:p>
    <w:p w14:paraId="1654B088" w14:textId="77777777" w:rsidR="00886CA6" w:rsidRDefault="00886CA6" w:rsidP="00886CA6">
      <w:pPr>
        <w:pStyle w:val="ListParagraph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someone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status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shown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down,</w:t>
      </w:r>
      <w:r>
        <w:rPr>
          <w:rFonts w:cstheme="minorHAnsi"/>
        </w:rPr>
        <w:t xml:space="preserve"> take N4B as an example,</w:t>
      </w:r>
    </w:p>
    <w:p w14:paraId="4A050B1A" w14:textId="77777777" w:rsidR="00886CA6" w:rsidRDefault="00886CA6" w:rsidP="00886CA6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9EE2134" wp14:editId="6F7CC70B">
            <wp:extent cx="2198788" cy="869116"/>
            <wp:effectExtent l="19050" t="19050" r="114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3764" cy="882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7B90A" w14:textId="77777777"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 xml:space="preserve">check </w:t>
      </w:r>
      <w:r>
        <w:rPr>
          <w:rFonts w:cstheme="minorHAnsi"/>
        </w:rPr>
        <w:t>cluster services status in DB</w:t>
      </w:r>
      <w:ins w:id="1342" w:author="Li, Yixin" w:date="2020-08-06T11:35:00Z">
        <w:r w:rsidR="000152B9">
          <w:rPr>
            <w:rFonts w:cstheme="minorHAnsi" w:hint="eastAsia"/>
          </w:rPr>
          <w:t>.</w:t>
        </w:r>
      </w:ins>
    </w:p>
    <w:p w14:paraId="77D2913E" w14:textId="77777777" w:rsidR="00886CA6" w:rsidRPr="00886CA6" w:rsidRDefault="00886CA6" w:rsidP="00886CA6">
      <w:pPr>
        <w:pStyle w:val="ListParagraph"/>
        <w:ind w:left="1440"/>
        <w:rPr>
          <w:rFonts w:cstheme="minorHAnsi"/>
        </w:rPr>
      </w:pPr>
      <w:r w:rsidRPr="00886CA6">
        <w:rPr>
          <w:rFonts w:cstheme="minorHAnsi"/>
        </w:rPr>
        <w:t xml:space="preserve">select * from frm_cluster_service; </w:t>
      </w:r>
    </w:p>
    <w:p w14:paraId="641AE4D8" w14:textId="77777777"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>if the target N4B service is up but shown “Disconnected” in DB, and the active ones are not supposed, please delete the active services,</w:t>
      </w:r>
      <w:r>
        <w:rPr>
          <w:rFonts w:cstheme="minorHAnsi"/>
        </w:rPr>
        <w:t xml:space="preserve"> </w:t>
      </w:r>
      <w:r w:rsidRPr="00886CA6">
        <w:rPr>
          <w:rFonts w:cstheme="minorHAnsi"/>
        </w:rPr>
        <w:t>and update status of target N4B services to “Active”.</w:t>
      </w:r>
    </w:p>
    <w:p w14:paraId="76CA0CE7" w14:textId="77777777" w:rsidR="00886CA6" w:rsidRPr="00886CA6" w:rsidRDefault="00886CA6" w:rsidP="00886CA6">
      <w:pPr>
        <w:pStyle w:val="ListParagraph"/>
        <w:numPr>
          <w:ilvl w:val="0"/>
          <w:numId w:val="8"/>
        </w:numPr>
        <w:rPr>
          <w:rFonts w:cstheme="minorHAnsi"/>
        </w:rPr>
      </w:pPr>
      <w:r w:rsidRPr="00886CA6">
        <w:rPr>
          <w:rFonts w:cstheme="minorHAnsi"/>
        </w:rPr>
        <w:t>delete frm_cluster_service where clservice_ip_address like '172.25.35%';</w:t>
      </w:r>
    </w:p>
    <w:p w14:paraId="405E0356" w14:textId="77777777" w:rsidR="00886CA6" w:rsidRPr="00886CA6" w:rsidRDefault="00886CA6" w:rsidP="00886CA6">
      <w:pPr>
        <w:pStyle w:val="ListParagraph"/>
        <w:numPr>
          <w:ilvl w:val="0"/>
          <w:numId w:val="8"/>
        </w:numPr>
        <w:rPr>
          <w:rFonts w:cstheme="minorHAnsi"/>
        </w:rPr>
      </w:pPr>
      <w:r w:rsidRPr="00886CA6">
        <w:rPr>
          <w:rFonts w:cstheme="minorHAnsi"/>
        </w:rPr>
        <w:t>update frm_cluster_service set clservice_status = 'ACTIVE' WHERE clservice_ip_address like '172.25.48%';</w:t>
      </w:r>
    </w:p>
    <w:p w14:paraId="71B2D92C" w14:textId="77777777" w:rsidR="00886CA6" w:rsidRDefault="00886CA6" w:rsidP="00886CA6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20ECD434" wp14:editId="38959540">
            <wp:extent cx="5882640" cy="564554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23" t="57356"/>
                    <a:stretch/>
                  </pic:blipFill>
                  <pic:spPr bwMode="auto">
                    <a:xfrm>
                      <a:off x="0" y="0"/>
                      <a:ext cx="6158122" cy="59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27281" w14:textId="77777777" w:rsidR="00886CA6" w:rsidRPr="00886CA6" w:rsidRDefault="00886CA6" w:rsidP="00886CA6">
      <w:pPr>
        <w:pStyle w:val="ListParagraph"/>
        <w:ind w:left="1440"/>
        <w:rPr>
          <w:rFonts w:cstheme="minorHAnsi"/>
        </w:rPr>
      </w:pPr>
    </w:p>
    <w:p w14:paraId="112FB315" w14:textId="77777777" w:rsidR="00886CA6" w:rsidRPr="00886CA6" w:rsidRDefault="00886CA6" w:rsidP="00886CA6">
      <w:pPr>
        <w:pStyle w:val="ListParagraph"/>
        <w:numPr>
          <w:ilvl w:val="1"/>
          <w:numId w:val="4"/>
        </w:numPr>
        <w:rPr>
          <w:rFonts w:cstheme="minorHAnsi"/>
        </w:rPr>
      </w:pPr>
      <w:r w:rsidRPr="00886CA6">
        <w:rPr>
          <w:rFonts w:cstheme="minorHAnsi"/>
        </w:rPr>
        <w:t>Reboot N4B service</w:t>
      </w:r>
    </w:p>
    <w:p w14:paraId="6DF5D59D" w14:textId="77777777" w:rsidR="00886CA6" w:rsidRPr="007A2014" w:rsidRDefault="00886CA6">
      <w:pPr>
        <w:rPr>
          <w:rFonts w:cstheme="minorHAnsi"/>
          <w:rPrChange w:id="1343" w:author="Li, Yixin" w:date="2020-08-04T12:12:00Z">
            <w:rPr/>
          </w:rPrChange>
        </w:rPr>
        <w:pPrChange w:id="1344" w:author="Li, Yixin" w:date="2020-08-04T12:12:00Z">
          <w:pPr>
            <w:pStyle w:val="ListParagraph"/>
          </w:pPr>
        </w:pPrChange>
      </w:pPr>
    </w:p>
    <w:sectPr w:rsidR="00886CA6" w:rsidRPr="007A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4" w:author="Li, Yixin" w:date="2020-08-06T11:13:00Z" w:initials="LY">
    <w:p w14:paraId="5D8B813B" w14:textId="77777777" w:rsidR="00106670" w:rsidRDefault="00106670">
      <w:pPr>
        <w:pStyle w:val="CommentText"/>
      </w:pPr>
      <w:r>
        <w:rPr>
          <w:rStyle w:val="CommentReference"/>
        </w:rPr>
        <w:annotationRef/>
      </w:r>
      <w:r>
        <w:t>R</w:t>
      </w:r>
      <w:r>
        <w:rPr>
          <w:rFonts w:hint="eastAsia"/>
        </w:rPr>
        <w:t>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8B81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8B813B" w16cid:durableId="22E66C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99A3A" w14:textId="77777777" w:rsidR="00C8485F" w:rsidRDefault="00C8485F" w:rsidP="008979C8">
      <w:pPr>
        <w:spacing w:after="0" w:line="240" w:lineRule="auto"/>
      </w:pPr>
      <w:r>
        <w:separator/>
      </w:r>
    </w:p>
  </w:endnote>
  <w:endnote w:type="continuationSeparator" w:id="0">
    <w:p w14:paraId="5B3F93A0" w14:textId="77777777" w:rsidR="00C8485F" w:rsidRDefault="00C8485F" w:rsidP="0089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A01B8" w14:textId="77777777" w:rsidR="00C8485F" w:rsidRDefault="00C8485F" w:rsidP="008979C8">
      <w:pPr>
        <w:spacing w:after="0" w:line="240" w:lineRule="auto"/>
      </w:pPr>
      <w:r>
        <w:separator/>
      </w:r>
    </w:p>
  </w:footnote>
  <w:footnote w:type="continuationSeparator" w:id="0">
    <w:p w14:paraId="7202D51A" w14:textId="77777777" w:rsidR="00C8485F" w:rsidRDefault="00C8485F" w:rsidP="0089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52C"/>
    <w:multiLevelType w:val="hybridMultilevel"/>
    <w:tmpl w:val="4E5EF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7943"/>
    <w:multiLevelType w:val="hybridMultilevel"/>
    <w:tmpl w:val="738C66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573A2"/>
    <w:multiLevelType w:val="hybridMultilevel"/>
    <w:tmpl w:val="61B02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2255"/>
    <w:multiLevelType w:val="hybridMultilevel"/>
    <w:tmpl w:val="F174AA6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4C3915"/>
    <w:multiLevelType w:val="hybridMultilevel"/>
    <w:tmpl w:val="2EE0A5E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9572416"/>
    <w:multiLevelType w:val="hybridMultilevel"/>
    <w:tmpl w:val="E110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3B98"/>
    <w:multiLevelType w:val="hybridMultilevel"/>
    <w:tmpl w:val="F042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5B85"/>
    <w:multiLevelType w:val="hybridMultilevel"/>
    <w:tmpl w:val="6B4CB47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Yixin">
    <w15:presenceInfo w15:providerId="AD" w15:userId="S::yixin.li@accenture.com::4272de70-21bd-4c3e-a414-e2d08ea0ed5c"/>
  </w15:person>
  <w15:person w15:author="Leo Yiqi">
    <w15:presenceInfo w15:providerId="AD" w15:userId="S::leo.yiqi.li@accenture.com::6995b206-d941-44cf-8d3f-1437ffd31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7F"/>
    <w:rsid w:val="00003A76"/>
    <w:rsid w:val="000060A6"/>
    <w:rsid w:val="000152B9"/>
    <w:rsid w:val="00023083"/>
    <w:rsid w:val="0007551B"/>
    <w:rsid w:val="000A094C"/>
    <w:rsid w:val="000C6F04"/>
    <w:rsid w:val="000E0BF1"/>
    <w:rsid w:val="000F1682"/>
    <w:rsid w:val="00106670"/>
    <w:rsid w:val="001104BA"/>
    <w:rsid w:val="00115A54"/>
    <w:rsid w:val="00116AA0"/>
    <w:rsid w:val="00163F74"/>
    <w:rsid w:val="001A0622"/>
    <w:rsid w:val="001C1864"/>
    <w:rsid w:val="00210D7D"/>
    <w:rsid w:val="002750FD"/>
    <w:rsid w:val="002857E9"/>
    <w:rsid w:val="002A3C3A"/>
    <w:rsid w:val="002A46D2"/>
    <w:rsid w:val="002B04EA"/>
    <w:rsid w:val="002B141A"/>
    <w:rsid w:val="002E7688"/>
    <w:rsid w:val="00323A02"/>
    <w:rsid w:val="003508FF"/>
    <w:rsid w:val="003740E1"/>
    <w:rsid w:val="003B2E1F"/>
    <w:rsid w:val="003E36D5"/>
    <w:rsid w:val="003F042C"/>
    <w:rsid w:val="00404693"/>
    <w:rsid w:val="00417FBC"/>
    <w:rsid w:val="00424C1E"/>
    <w:rsid w:val="00433AAB"/>
    <w:rsid w:val="00445738"/>
    <w:rsid w:val="00451271"/>
    <w:rsid w:val="004575AC"/>
    <w:rsid w:val="00481E55"/>
    <w:rsid w:val="004B634C"/>
    <w:rsid w:val="004C319A"/>
    <w:rsid w:val="004C5043"/>
    <w:rsid w:val="005567FE"/>
    <w:rsid w:val="00566C2A"/>
    <w:rsid w:val="005717B6"/>
    <w:rsid w:val="00577F56"/>
    <w:rsid w:val="005879D3"/>
    <w:rsid w:val="005A5B81"/>
    <w:rsid w:val="005D75E6"/>
    <w:rsid w:val="00651A34"/>
    <w:rsid w:val="00660D16"/>
    <w:rsid w:val="006C5F38"/>
    <w:rsid w:val="007740C9"/>
    <w:rsid w:val="00776CA9"/>
    <w:rsid w:val="007A2014"/>
    <w:rsid w:val="007F03CD"/>
    <w:rsid w:val="00826E87"/>
    <w:rsid w:val="00872490"/>
    <w:rsid w:val="00877C1E"/>
    <w:rsid w:val="00885F0C"/>
    <w:rsid w:val="00886CA6"/>
    <w:rsid w:val="008979C8"/>
    <w:rsid w:val="008A38A8"/>
    <w:rsid w:val="008C17DF"/>
    <w:rsid w:val="008C2D26"/>
    <w:rsid w:val="008D0230"/>
    <w:rsid w:val="008E2B74"/>
    <w:rsid w:val="008E70A2"/>
    <w:rsid w:val="008F1387"/>
    <w:rsid w:val="0095428D"/>
    <w:rsid w:val="00965147"/>
    <w:rsid w:val="009849C0"/>
    <w:rsid w:val="009C5DE6"/>
    <w:rsid w:val="009E2D6F"/>
    <w:rsid w:val="00A11C5B"/>
    <w:rsid w:val="00AA0FC0"/>
    <w:rsid w:val="00AF2363"/>
    <w:rsid w:val="00B243D5"/>
    <w:rsid w:val="00B300C5"/>
    <w:rsid w:val="00B45CC4"/>
    <w:rsid w:val="00B52BA7"/>
    <w:rsid w:val="00B86BE2"/>
    <w:rsid w:val="00B8739D"/>
    <w:rsid w:val="00BB269F"/>
    <w:rsid w:val="00BE3010"/>
    <w:rsid w:val="00C035FF"/>
    <w:rsid w:val="00C04AA9"/>
    <w:rsid w:val="00C27BEC"/>
    <w:rsid w:val="00C5087D"/>
    <w:rsid w:val="00C8485F"/>
    <w:rsid w:val="00C97063"/>
    <w:rsid w:val="00CA5C17"/>
    <w:rsid w:val="00D047CB"/>
    <w:rsid w:val="00D312B9"/>
    <w:rsid w:val="00D43330"/>
    <w:rsid w:val="00D50CDE"/>
    <w:rsid w:val="00D754AB"/>
    <w:rsid w:val="00D85C73"/>
    <w:rsid w:val="00D94015"/>
    <w:rsid w:val="00DA4D5E"/>
    <w:rsid w:val="00DE12B7"/>
    <w:rsid w:val="00E56F7F"/>
    <w:rsid w:val="00EA1933"/>
    <w:rsid w:val="00ED473D"/>
    <w:rsid w:val="00F157A2"/>
    <w:rsid w:val="00F16E85"/>
    <w:rsid w:val="00F2731A"/>
    <w:rsid w:val="00F31460"/>
    <w:rsid w:val="00F60C7F"/>
    <w:rsid w:val="00F6625F"/>
    <w:rsid w:val="00F81558"/>
    <w:rsid w:val="00F825C0"/>
    <w:rsid w:val="00F9367C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95E38"/>
  <w15:chartTrackingRefBased/>
  <w15:docId w15:val="{F8B20670-0C4B-496F-9A05-3A33DBB6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03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5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F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Yixin</dc:creator>
  <cp:keywords/>
  <dc:description/>
  <cp:lastModifiedBy>Li, Yixin</cp:lastModifiedBy>
  <cp:revision>6</cp:revision>
  <dcterms:created xsi:type="dcterms:W3CDTF">2020-08-18T07:01:00Z</dcterms:created>
  <dcterms:modified xsi:type="dcterms:W3CDTF">2020-08-19T02:26:00Z</dcterms:modified>
</cp:coreProperties>
</file>